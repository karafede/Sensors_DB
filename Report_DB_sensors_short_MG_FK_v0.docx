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478CB" w14:textId="77777777" w:rsidR="008B670D" w:rsidRDefault="00514B36">
      <w:pPr>
        <w:pStyle w:val="Title"/>
      </w:pPr>
      <w:r>
        <w:t>Review of Sensors for Air Quality</w:t>
      </w:r>
    </w:p>
    <w:p w14:paraId="691AB5F2" w14:textId="77777777" w:rsidR="008B670D" w:rsidRDefault="00514B36">
      <w:pPr>
        <w:pStyle w:val="Author"/>
      </w:pPr>
      <w:r>
        <w:t>Federico Karagulian, Michel Gerboles, Maurizio Barbiere, Alex Kotsev, Fritz Lagler, Annette Borowiak</w:t>
      </w:r>
    </w:p>
    <w:p w14:paraId="40C2F994" w14:textId="77777777" w:rsidR="008B670D" w:rsidRDefault="00514B36">
      <w:pPr>
        <w:pStyle w:val="Date"/>
      </w:pPr>
      <w:r>
        <w:t>last update 29 January 2019, 08:45</w:t>
      </w:r>
    </w:p>
    <w:p w14:paraId="12ED757D" w14:textId="77777777" w:rsidR="008B670D" w:rsidRDefault="008B670D">
      <w:pPr>
        <w:pStyle w:val="FirstParagraph"/>
      </w:pPr>
    </w:p>
    <w:p w14:paraId="3AC10444" w14:textId="77777777" w:rsidR="008B670D" w:rsidRDefault="00514B36">
      <w:pPr>
        <w:pStyle w:val="Heading2"/>
      </w:pPr>
      <w:bookmarkStart w:id="0" w:name="abstract"/>
      <w:bookmarkEnd w:id="0"/>
      <w:r>
        <w:t>Abstract</w:t>
      </w:r>
    </w:p>
    <w:p w14:paraId="19CD85F6" w14:textId="77777777" w:rsidR="008B670D" w:rsidRDefault="00514B36">
      <w:pPr>
        <w:pStyle w:val="BodyText"/>
        <w:rPr>
          <w:color w:val="FF0000"/>
        </w:rPr>
      </w:pPr>
      <w:r>
        <w:rPr>
          <w:color w:val="FF0000"/>
        </w:rPr>
        <w:t>For the AQSENS deliverable, we can leave all the table and figures in this document</w:t>
      </w:r>
    </w:p>
    <w:p w14:paraId="7C98FF5C" w14:textId="77777777" w:rsidR="00514B36" w:rsidRPr="00514B36" w:rsidRDefault="00514B36">
      <w:pPr>
        <w:pStyle w:val="BodyText"/>
        <w:rPr>
          <w:color w:val="FF0000"/>
        </w:rPr>
      </w:pPr>
      <w:r>
        <w:rPr>
          <w:color w:val="FF0000"/>
        </w:rPr>
        <w:t>For the PUBBICATION, we need to move several table and figures in the supplementary information</w:t>
      </w:r>
    </w:p>
    <w:p w14:paraId="14897A30" w14:textId="77777777" w:rsidR="008B670D" w:rsidRDefault="00514B36">
      <w:pPr>
        <w:pStyle w:val="Heading2"/>
      </w:pPr>
      <w:bookmarkStart w:id="1" w:name="introduction"/>
      <w:bookmarkEnd w:id="1"/>
      <w:r>
        <w:t>1. Introduction</w:t>
      </w:r>
    </w:p>
    <w:p w14:paraId="79215063" w14:textId="77777777" w:rsidR="008B670D" w:rsidRDefault="00514B36">
      <w:pPr>
        <w:pStyle w:val="FirstParagraph"/>
      </w:pPr>
      <w:r>
        <w:t>The introduction and diffusion of the micro-sensors technology for monitoring ambient air pollution (as emerging measuring devices) is contributing to the rapid adoption of low-cost sensors (LCS) for air quality monitoring for citizen science initiative and by public authorities</w:t>
      </w:r>
      <w:hyperlink w:anchor="ref-kumar_rise_2015">
        <w:r>
          <w:rPr>
            <w:rStyle w:val="Hyperlink"/>
            <w:vertAlign w:val="superscript"/>
          </w:rPr>
          <w:t>36</w:t>
        </w:r>
      </w:hyperlink>
      <w:r>
        <w:t>. Low-cost in this context is typically referring to the cost of the hardware component needed to make a measurement. LCS can provide real time measurements at lower cost allowing higher spatial coverage than the current reference methods of measurements of air pollutants. Additionally, the monitoring of air pollution with reference measurements methods requires skilled operators for the maintenance and calibration of measuring devices that are described in detailed Standard Operational Procedures</w:t>
      </w:r>
      <w:hyperlink w:anchor="ref-cen_ambient_2012_CO">
        <w:r>
          <w:rPr>
            <w:rStyle w:val="Hyperlink"/>
            <w:vertAlign w:val="superscript"/>
          </w:rPr>
          <w:t>13</w:t>
        </w:r>
      </w:hyperlink>
      <w:r>
        <w:rPr>
          <w:vertAlign w:val="superscript"/>
        </w:rPr>
        <w:t>–</w:t>
      </w:r>
      <w:hyperlink w:anchor="ref-cen_ambient_2014_PM">
        <w:r>
          <w:rPr>
            <w:rStyle w:val="Hyperlink"/>
            <w:vertAlign w:val="superscript"/>
          </w:rPr>
          <w:t>17</w:t>
        </w:r>
      </w:hyperlink>
      <w:r>
        <w:t>. Conversely, it should be possible that LCS are operated without human intervention making it possible for unskilled users to be able to monitor air pollution without the need of important technical understanding.</w:t>
      </w:r>
    </w:p>
    <w:p w14:paraId="0E15D4B6" w14:textId="77777777" w:rsidR="008B670D" w:rsidRDefault="00514B36">
      <w:pPr>
        <w:pStyle w:val="BodyText"/>
      </w:pPr>
      <w:r>
        <w:t>However, a lot of LCS are becoming available whose performance regarding the agreement between LSC values and reference measurement can be of variable quality making it fundamental to evaluate LCS before choosing any LCS for routine measurements and case studies</w:t>
      </w:r>
      <w:hyperlink w:anchor="ref-lewis_validate_2016">
        <w:r>
          <w:rPr>
            <w:rStyle w:val="Hyperlink"/>
            <w:vertAlign w:val="superscript"/>
          </w:rPr>
          <w:t>40</w:t>
        </w:r>
      </w:hyperlink>
      <w:r>
        <w:t>. As reported below, few independent tests are reported in academic publications. The rapid technological progress of LCS and the time needed to publish studies in academic journals makes publication of articles not the preferred route and the majority of the available information is found in grey literature, mainly of report types.</w:t>
      </w:r>
    </w:p>
    <w:p w14:paraId="768E0F93" w14:textId="77777777" w:rsidR="008B670D" w:rsidRDefault="00514B36">
      <w:pPr>
        <w:pStyle w:val="BodyText"/>
      </w:pPr>
      <w:r>
        <w:t>The major sources of information of LCS evaluation consist of AQ-SPEC</w:t>
      </w:r>
      <w:hyperlink w:anchor="ref-aq-spec_air_2015">
        <w:r>
          <w:rPr>
            <w:rStyle w:val="Hyperlink"/>
            <w:vertAlign w:val="superscript"/>
          </w:rPr>
          <w:t>2</w:t>
        </w:r>
      </w:hyperlink>
      <w:r>
        <w:t>, the US-EPA and the work carried out by the Joint Research Centre</w:t>
      </w:r>
      <w:hyperlink w:anchor="ref-spinelle_evaluation_2017">
        <w:r>
          <w:rPr>
            <w:rStyle w:val="Hyperlink"/>
            <w:vertAlign w:val="superscript"/>
          </w:rPr>
          <w:t>56</w:t>
        </w:r>
      </w:hyperlink>
      <w:r>
        <w:t xml:space="preserve">. (check in the article US-EPA workshop what do they say). Although a number of reviews of the suitability of sensors for ambient air quality have been published (Refs needed here), quantitative data for comparing and evaluating the agreement between sensors and reference data are mostly missing. Additionally, there is no commonly accepted protocol for the test of LCS, the metrics reported are generally diverse making it difficult to compare the performance of sensor </w:t>
      </w:r>
      <w:r>
        <w:lastRenderedPageBreak/>
        <w:t xml:space="preserve">between evaluation studies. The most common reported metrics consist of: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regression line between sensor and reference measurements, the Root mean square of Error, RMSE and the measurement uncertainty . Here after, the results of an exhaustive review of the existing literature on LCS evaluation are presented.</w:t>
      </w:r>
    </w:p>
    <w:p w14:paraId="42F862DA" w14:textId="77777777" w:rsidR="008B670D" w:rsidRDefault="00514B36">
      <w:pPr>
        <w:pStyle w:val="BodyText"/>
      </w:pPr>
      <w:r>
        <w:t>The purpose of this review is to identify LCSs whose comparison with reference measurements shows the highest correlation and accuracy. For this purpose, we performed a comprehensive review about the performance of commercial LCSs. We have aggregated summary statistics about the agreement between sensors and reference instruments. Although in Europe, the main metrics to evaluate the performance of measuring methods consists of the measurement uncertainty, this metrics could not be used in our study since the majority of studies do not report it (</w:t>
      </w:r>
      <w:r>
        <w:rPr>
          <w:i/>
        </w:rPr>
        <w:t>164</w:t>
      </w:r>
      <w:r>
        <w:t xml:space="preserve"> records out of </w:t>
      </w:r>
      <w:r>
        <w:rPr>
          <w:i/>
        </w:rPr>
        <w:t>1281</w:t>
      </w:r>
      <w:r>
        <w:t xml:space="preserve"> total number of records reporting RMSE and other metrics for uncertainty ) give the number of studies with this parameter?). Conversely, we had to rely on most common metrics, i. 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linear regression line between sensor and reference measurement and, in few cases, the Root Mean Square of Error that were scrutinized and analyzed to identify sensors that could potentially be complementary to the reference methods of air quality monitoring.</w:t>
      </w:r>
    </w:p>
    <w:p w14:paraId="4DF52720" w14:textId="77777777" w:rsidR="008B670D" w:rsidRDefault="00514B36">
      <w:pPr>
        <w:pStyle w:val="BodyText"/>
      </w:pPr>
      <w:r>
        <w:t>The market of LCSs for ambient air monitoring only consists of a small number of sensor model types that are manufactured by a few companies. These LCSs, are usually known as Original Equipment Manufacturers (OEM).</w:t>
      </w:r>
    </w:p>
    <w:p w14:paraId="50EADFF9" w14:textId="77777777" w:rsidR="008B670D" w:rsidRDefault="00514B36">
      <w:pPr>
        <w:pStyle w:val="BodyText"/>
      </w:pPr>
      <w:r>
        <w:t xml:space="preserve">As per definition, an </w:t>
      </w:r>
      <w:r>
        <w:rPr>
          <w:b/>
        </w:rPr>
        <w:t>OEM</w:t>
      </w:r>
      <w:r>
        <w:t xml:space="preserve"> is a chemical cell or physical unit that produces an analytically useful signal by detecting or measuring the analyte. On the other hand a </w:t>
      </w:r>
      <w:r>
        <w:rPr>
          <w:b/>
        </w:rPr>
        <w:t>Sensor System (SS)</w:t>
      </w:r>
      <w:r>
        <w:t xml:space="preserve"> or </w:t>
      </w:r>
      <w:r>
        <w:rPr>
          <w:b/>
        </w:rPr>
        <w:t>sensor node</w:t>
      </w:r>
      <w:r>
        <w:t xml:space="preserve"> is an integrated set of hardware that uses one or more sensors to detect and/or measure a chemical concentration or quantity that is able to supply real time measurements. A sensor systems contain a number of common components in addition to the basic sensing/analytical element that is used for detection. Common core components and functions may include:</w:t>
      </w:r>
    </w:p>
    <w:p w14:paraId="5D9F3C21" w14:textId="77777777" w:rsidR="008B670D" w:rsidRDefault="00514B36">
      <w:pPr>
        <w:pStyle w:val="Compact"/>
        <w:numPr>
          <w:ilvl w:val="0"/>
          <w:numId w:val="19"/>
        </w:numPr>
      </w:pPr>
      <w:r>
        <w:t>Sensing element or detector (actually the sensor)</w:t>
      </w:r>
    </w:p>
    <w:p w14:paraId="40D2B4AD" w14:textId="77777777" w:rsidR="008B670D" w:rsidRDefault="00514B36">
      <w:pPr>
        <w:pStyle w:val="Compact"/>
        <w:numPr>
          <w:ilvl w:val="0"/>
          <w:numId w:val="19"/>
        </w:numPr>
      </w:pPr>
      <w:r>
        <w:t>Sampling capability (active or passive sampling)</w:t>
      </w:r>
    </w:p>
    <w:p w14:paraId="6E6A1FE5" w14:textId="77777777" w:rsidR="008B670D" w:rsidRDefault="00514B36">
      <w:pPr>
        <w:pStyle w:val="Compact"/>
        <w:numPr>
          <w:ilvl w:val="0"/>
          <w:numId w:val="19"/>
        </w:numPr>
      </w:pPr>
      <w:r>
        <w:t>Power systems, including batteries</w:t>
      </w:r>
    </w:p>
    <w:p w14:paraId="7856863B" w14:textId="77777777" w:rsidR="008B670D" w:rsidRDefault="00514B36">
      <w:pPr>
        <w:pStyle w:val="Compact"/>
        <w:numPr>
          <w:ilvl w:val="0"/>
          <w:numId w:val="19"/>
        </w:numPr>
      </w:pPr>
      <w:r>
        <w:t>Analogue to digital conversation</w:t>
      </w:r>
    </w:p>
    <w:p w14:paraId="2A6870F5" w14:textId="77777777" w:rsidR="008B670D" w:rsidRDefault="00514B36">
      <w:pPr>
        <w:pStyle w:val="Compact"/>
        <w:numPr>
          <w:ilvl w:val="0"/>
          <w:numId w:val="19"/>
        </w:numPr>
      </w:pPr>
      <w:r>
        <w:t>Signal processing</w:t>
      </w:r>
    </w:p>
    <w:p w14:paraId="03C233A9" w14:textId="77777777" w:rsidR="008B670D" w:rsidRDefault="00514B36">
      <w:pPr>
        <w:pStyle w:val="Compact"/>
        <w:numPr>
          <w:ilvl w:val="0"/>
          <w:numId w:val="19"/>
        </w:numPr>
      </w:pPr>
      <w:r>
        <w:t>Local data storage</w:t>
      </w:r>
    </w:p>
    <w:p w14:paraId="4C4486E7" w14:textId="77777777" w:rsidR="008B670D" w:rsidRDefault="00514B36">
      <w:pPr>
        <w:pStyle w:val="Compact"/>
        <w:numPr>
          <w:ilvl w:val="0"/>
          <w:numId w:val="19"/>
        </w:numPr>
      </w:pPr>
      <w:r>
        <w:t>Data transmission</w:t>
      </w:r>
    </w:p>
    <w:p w14:paraId="7BF821B5" w14:textId="77777777" w:rsidR="008B670D" w:rsidRDefault="00514B36">
      <w:pPr>
        <w:pStyle w:val="Compact"/>
        <w:numPr>
          <w:ilvl w:val="0"/>
          <w:numId w:val="19"/>
        </w:numPr>
      </w:pPr>
      <w:r>
        <w:t>Remote calibration</w:t>
      </w:r>
    </w:p>
    <w:p w14:paraId="79321C21" w14:textId="77777777" w:rsidR="008B670D" w:rsidRDefault="00514B36">
      <w:pPr>
        <w:pStyle w:val="Compact"/>
        <w:numPr>
          <w:ilvl w:val="0"/>
          <w:numId w:val="19"/>
        </w:numPr>
      </w:pPr>
      <w:r>
        <w:t>Housing/casing</w:t>
      </w:r>
    </w:p>
    <w:p w14:paraId="126E161A" w14:textId="77777777" w:rsidR="008B670D" w:rsidRDefault="00514B36">
      <w:pPr>
        <w:pStyle w:val="FirstParagraph"/>
      </w:pPr>
      <w:r>
        <w:t>OEMs use chemical and physical techniques phenomena to sense pollutant in ambient air. However, in order to simplify measurement operations, calibration and data transfer into a convenient sensor object, OEMs need be integrated into a sensor system (SS), consisting of electronic boards, software and protective box gathering the hardware, software and OEM sensors.</w:t>
      </w:r>
    </w:p>
    <w:p w14:paraId="24529D84" w14:textId="77777777" w:rsidR="008B670D" w:rsidRDefault="00514B36">
      <w:pPr>
        <w:pStyle w:val="BodyText"/>
      </w:pPr>
      <w:r>
        <w:lastRenderedPageBreak/>
        <w:t>The use of low-cost sensors is extensively interesting for citizen-science initiatives. Therefore, Small Medium Enterprises were able to sell sensor-systems which could be deployed by citizen who wanted to monitor air quality in a chosen environment. Up to date, there are several sensor systems using sensors from the same OEM. However, outputs from these sensors system often differ from each other. The ideal candidate sensor system would show good agreement with reference measurements and, at the same time, provide sensor raw data allowing to be calibrated using open source correction algorithms. The number of air pollutants being measured was also a parameter taken into consideration. Finally, the price of a low cost-sensor was also taken into account.</w:t>
      </w:r>
    </w:p>
    <w:p w14:paraId="1071A207" w14:textId="77777777" w:rsidR="008B670D" w:rsidRDefault="008B670D">
      <w:pPr>
        <w:pStyle w:val="BodyText"/>
      </w:pPr>
    </w:p>
    <w:p w14:paraId="7261AE8C" w14:textId="77777777" w:rsidR="008B670D" w:rsidRDefault="00514B36">
      <w:pPr>
        <w:pStyle w:val="Heading2"/>
      </w:pPr>
      <w:bookmarkStart w:id="2" w:name="methods"/>
      <w:bookmarkEnd w:id="2"/>
      <w:r>
        <w:t>2. Methods</w:t>
      </w:r>
    </w:p>
    <w:p w14:paraId="2872200E" w14:textId="77777777" w:rsidR="008B670D" w:rsidRDefault="00514B36">
      <w:pPr>
        <w:pStyle w:val="Heading3"/>
      </w:pPr>
      <w:bookmarkStart w:id="3" w:name="data-sources"/>
      <w:bookmarkEnd w:id="3"/>
      <w:r>
        <w:t>2.1. Data sources</w:t>
      </w:r>
    </w:p>
    <w:p w14:paraId="3D4481D8" w14:textId="77777777" w:rsidR="008B670D" w:rsidRDefault="00514B36">
      <w:pPr>
        <w:pStyle w:val="FirstParagraph"/>
      </w:pPr>
      <w:r>
        <w:t xml:space="preserve">About </w:t>
      </w:r>
      <w:r>
        <w:rPr>
          <w:i/>
        </w:rPr>
        <w:t>1281</w:t>
      </w:r>
      <w:r>
        <w:t xml:space="preserve"> records have been systematically gathered from references retrieved from the Scopus database and the World Wide Web collected into a Zotero database (</w:t>
      </w:r>
      <w:hyperlink r:id="rId7">
        <w:r>
          <w:rPr>
            <w:rStyle w:val="Hyperlink"/>
          </w:rPr>
          <w:t>https://www.zotero.org/</w:t>
        </w:r>
      </w:hyperlink>
      <w:r>
        <w:t>) that JRC established, the AirMontech web site (</w:t>
      </w:r>
      <w:hyperlink r:id="rId8">
        <w:r>
          <w:rPr>
            <w:rStyle w:val="Hyperlink"/>
          </w:rPr>
          <w:t>http://db-airmontech.jrc.ec.europa.eu/search.aspx</w:t>
        </w:r>
      </w:hyperlink>
      <w:r>
        <w:t xml:space="preserve">) that JRC keeps on maintaining that were supplied with scopus, researchGate and Google search for peer-reviewed studies of sensors for air quality and air pollution. The research was focused on sensors for Particulate Matter </w:t>
      </w:r>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oMath>
      <w:r>
        <w:t xml:space="preserve"> and Carbon Monoxide </w:t>
      </w:r>
      <m:oMath>
        <m:r>
          <w:rPr>
            <w:rFonts w:ascii="Cambria Math" w:hAnsi="Cambria Math"/>
          </w:rPr>
          <m:t>(CO)</m:t>
        </m:r>
      </m:oMath>
      <w:r>
        <w:t xml:space="preserve">. A few references were also included for nitrogen monoxide sensors </w:t>
      </w:r>
      <m:oMath>
        <m:r>
          <w:rPr>
            <w:rFonts w:ascii="Cambria Math" w:hAnsi="Cambria Math"/>
          </w:rPr>
          <m:t>(NO)</m:t>
        </m:r>
      </m:oMath>
      <w:r>
        <w:t>. We have started evaluating summary statistics from the correlation of sensors and reference measurements (validation).</w:t>
      </w:r>
    </w:p>
    <w:p w14:paraId="0835FD42" w14:textId="77777777" w:rsidR="008B670D" w:rsidRDefault="00514B36">
      <w:pPr>
        <w:pStyle w:val="BodyText"/>
      </w:pPr>
      <w:r>
        <w:t xml:space="preserve">The research covered the period between 2010 and 2018 (year of publication). Data gathered from sensor studies were reviewed according to criteria described in the following sections. Reviewed sensor data were used to populate a database that was used to generate summary statistics about characteristics and performances of sensors. Overall, about a number of </w:t>
      </w:r>
      <w:r>
        <w:rPr>
          <w:i/>
        </w:rPr>
        <w:t>59</w:t>
      </w:r>
      <w:r>
        <w:t xml:space="preserve"> independent studies were found from different sources from reports, peer-review papers and sensors manufacturers</w:t>
      </w:r>
    </w:p>
    <w:p w14:paraId="1A4192E3" w14:textId="77777777" w:rsidR="008B670D" w:rsidRDefault="00514B36">
      <w:pPr>
        <w:pStyle w:val="Heading3"/>
      </w:pPr>
      <w:bookmarkStart w:id="4" w:name="data-collection"/>
      <w:bookmarkEnd w:id="4"/>
      <w:r>
        <w:t>2.2. Data collection</w:t>
      </w:r>
    </w:p>
    <w:p w14:paraId="60ACD3FF" w14:textId="77777777" w:rsidR="008B670D" w:rsidRDefault="00514B36">
      <w:pPr>
        <w:pStyle w:val="FirstParagraph"/>
      </w:pPr>
      <w:r>
        <w:t>Most of the reviewed studies reported regression parameters obtained from the comparison between sensors and reference measurements. Records from regression parameters were the result of both calibration and comparison of the sensor with a reference instrument. In the case of calibration, we identified four types of most used regression models: linear, multilinear (MLR), quadratic and logarithmic.</w:t>
      </w:r>
    </w:p>
    <w:p w14:paraId="614DCD0E" w14:textId="77777777" w:rsidR="008B670D" w:rsidRDefault="00514B36">
      <w:pPr>
        <w:pStyle w:val="Heading3"/>
      </w:pPr>
      <w:bookmarkStart w:id="5" w:name="evaluation-criteria"/>
      <w:bookmarkEnd w:id="5"/>
      <w:r>
        <w:t>2.3. Evaluation criteria</w:t>
      </w:r>
    </w:p>
    <w:p w14:paraId="00C06FC0" w14:textId="77777777" w:rsidR="008B670D" w:rsidRDefault="00514B36">
      <w:pPr>
        <w:pStyle w:val="FirstParagraph"/>
      </w:pPr>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14:paraId="718BCE2C" w14:textId="77777777" w:rsidR="008B670D" w:rsidRDefault="00514B36">
      <w:pPr>
        <w:pStyle w:val="Compact"/>
        <w:numPr>
          <w:ilvl w:val="0"/>
          <w:numId w:val="20"/>
        </w:numPr>
      </w:pPr>
      <w:r>
        <w:lastRenderedPageBreak/>
        <w:t>Agreement between sensor and reference measurements</w:t>
      </w:r>
    </w:p>
    <w:p w14:paraId="1B715B62" w14:textId="77777777" w:rsidR="008B670D" w:rsidRDefault="00514B36">
      <w:pPr>
        <w:pStyle w:val="Compact"/>
        <w:numPr>
          <w:ilvl w:val="0"/>
          <w:numId w:val="20"/>
        </w:numPr>
      </w:pPr>
      <w:r>
        <w:t>Availability of raw data, transparency of data treatment and possibility of a-posteriori calibration</w:t>
      </w:r>
    </w:p>
    <w:p w14:paraId="66CB851B" w14:textId="77777777" w:rsidR="008B670D" w:rsidRDefault="00514B36">
      <w:pPr>
        <w:pStyle w:val="Compact"/>
        <w:numPr>
          <w:ilvl w:val="0"/>
          <w:numId w:val="20"/>
        </w:numPr>
      </w:pPr>
      <w:r>
        <w:t>Capability to measure multiple pollutants</w:t>
      </w:r>
    </w:p>
    <w:p w14:paraId="28BE5A17" w14:textId="77777777" w:rsidR="008B670D" w:rsidRDefault="00514B36">
      <w:pPr>
        <w:pStyle w:val="Compact"/>
        <w:numPr>
          <w:ilvl w:val="0"/>
          <w:numId w:val="20"/>
        </w:numPr>
      </w:pPr>
      <w:r>
        <w:t>Affordability of sensor systems taking into consideration the number of provided sensors</w:t>
      </w:r>
    </w:p>
    <w:p w14:paraId="2992F2CF" w14:textId="77777777" w:rsidR="008B670D" w:rsidRDefault="00514B36">
      <w:pPr>
        <w:pStyle w:val="Compact"/>
        <w:numPr>
          <w:ilvl w:val="0"/>
          <w:numId w:val="20"/>
        </w:numPr>
      </w:pPr>
      <w:r>
        <w:t>Capacity to satisfy the requirement of interoperability of data according to the INSPIRE directive</w:t>
      </w:r>
    </w:p>
    <w:p w14:paraId="0579A97F" w14:textId="77777777" w:rsidR="008B670D" w:rsidRDefault="00514B36">
      <w:pPr>
        <w:pStyle w:val="Compact"/>
        <w:numPr>
          <w:ilvl w:val="0"/>
          <w:numId w:val="20"/>
        </w:numPr>
      </w:pPr>
      <w:r>
        <w:t>Automatic data-transfer and website visualization of sensor data</w:t>
      </w:r>
    </w:p>
    <w:p w14:paraId="27682CC1" w14:textId="77777777" w:rsidR="008B670D" w:rsidRDefault="00514B36">
      <w:pPr>
        <w:pStyle w:val="FirstParagraph"/>
      </w:pPr>
      <w:r>
        <w:t>The review was focused on available commercial OEMs and sensor systems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Nitrix Monoxide (</w:t>
      </w:r>
      <m:oMath>
        <m:r>
          <w:rPr>
            <w:rFonts w:ascii="Cambria Math" w:hAnsi="Cambria Math"/>
          </w:rPr>
          <m:t>NO</m:t>
        </m:r>
      </m:oMath>
      <w:r>
        <w:t>), Carbon Monoxide (</w:t>
      </w:r>
      <m:oMath>
        <m:r>
          <w:rPr>
            <w:rFonts w:ascii="Cambria Math" w:hAnsi="Cambria Math"/>
          </w:rPr>
          <m:t>CO</m:t>
        </m:r>
      </m:oMath>
      <w:r>
        <w:t xml:space="preserve">)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w:r>
        <w:rPr>
          <w:b/>
        </w:rPr>
        <w:t>Table 1</w:t>
      </w:r>
      <w:r>
        <w:t xml:space="preserve"> reports the number of records, by pollutant and operating technology, gathered in literature about validation and testing of OEMs / sensor systems against a reference system. Records were collected from laboratory (</w:t>
      </w:r>
      <w:r>
        <w:rPr>
          <w:i/>
        </w:rPr>
        <w:t>135</w:t>
      </w:r>
      <w:r>
        <w:t>) and field tests (</w:t>
      </w:r>
      <w:r>
        <w:rPr>
          <w:i/>
        </w:rPr>
        <w:t>1146</w:t>
      </w:r>
      <w:r>
        <w:t>).</w:t>
      </w:r>
    </w:p>
    <w:p w14:paraId="6289A3C1" w14:textId="77777777" w:rsidR="008B670D" w:rsidRDefault="008B670D">
      <w:pPr>
        <w:pStyle w:val="BodyText"/>
      </w:pPr>
    </w:p>
    <w:p w14:paraId="555C136E" w14:textId="77777777" w:rsidR="008B670D" w:rsidRDefault="00514B36">
      <w:pPr>
        <w:pStyle w:val="BodyText"/>
      </w:pPr>
      <w:r>
        <w:t xml:space="preserve">Most of laboratory and field tests were collected results published and between the year 2010 and 2018. As reported in </w:t>
      </w:r>
      <w:r>
        <w:rPr>
          <w:b/>
        </w:rPr>
        <w:t>Figure 1</w:t>
      </w:r>
      <w:r>
        <w:t>, only few preliminary works were published from 2010 to 2014. On 2015 we recorded the largerst number of references with 16 different works publishing results about performances of sensors for air quality monitoring. Since 2015, the number of references publishing works on sensors with about 10 - 12 publications per year.</w:t>
      </w:r>
    </w:p>
    <w:p w14:paraId="48624784" w14:textId="77777777" w:rsidR="005D4AB2" w:rsidRDefault="005D4AB2">
      <w:pPr>
        <w:pStyle w:val="BodyText"/>
      </w:pPr>
    </w:p>
    <w:p w14:paraId="7D5E63A6" w14:textId="77777777" w:rsidR="008B670D" w:rsidRDefault="00514B36" w:rsidP="005D4AB2">
      <w:pPr>
        <w:jc w:val="center"/>
      </w:pPr>
      <w:r>
        <w:rPr>
          <w:noProof/>
          <w:lang w:val="en-GB" w:eastAsia="en-GB"/>
        </w:rPr>
        <w:drawing>
          <wp:inline distT="0" distB="0" distL="0" distR="0" wp14:anchorId="06A2E79F" wp14:editId="329C8439">
            <wp:extent cx="4010025" cy="3333750"/>
            <wp:effectExtent l="19050" t="19050" r="28575" b="19050"/>
            <wp:docPr id="1" name="Picture" descr="Figure 1. Number of references per year of publicatio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9"/>
                    <a:stretch>
                      <a:fillRect/>
                    </a:stretch>
                  </pic:blipFill>
                  <pic:spPr bwMode="auto">
                    <a:xfrm>
                      <a:off x="0" y="0"/>
                      <a:ext cx="4010462" cy="3334113"/>
                    </a:xfrm>
                    <a:prstGeom prst="rect">
                      <a:avLst/>
                    </a:prstGeom>
                    <a:noFill/>
                    <a:ln w="9525">
                      <a:solidFill>
                        <a:schemeClr val="tx1"/>
                      </a:solidFill>
                      <a:headEnd/>
                      <a:tailEnd/>
                    </a:ln>
                  </pic:spPr>
                </pic:pic>
              </a:graphicData>
            </a:graphic>
          </wp:inline>
        </w:drawing>
      </w:r>
    </w:p>
    <w:p w14:paraId="2921C933" w14:textId="77777777" w:rsidR="008B670D" w:rsidRDefault="00514B36">
      <w:pPr>
        <w:pStyle w:val="ImageCaption"/>
      </w:pPr>
      <w:r>
        <w:rPr>
          <w:b/>
        </w:rPr>
        <w:t>Figure 1.</w:t>
      </w:r>
      <w:r>
        <w:t xml:space="preserve"> Number of references per year of publication.</w:t>
      </w:r>
    </w:p>
    <w:p w14:paraId="1030609A" w14:textId="77777777" w:rsidR="008B670D" w:rsidRDefault="008B670D">
      <w:pPr>
        <w:pStyle w:val="BodyText"/>
      </w:pPr>
    </w:p>
    <w:p w14:paraId="2AF6BAD4" w14:textId="77777777" w:rsidR="005D4AB2" w:rsidRDefault="005D4AB2">
      <w:pPr>
        <w:pStyle w:val="BodyText"/>
      </w:pPr>
    </w:p>
    <w:p w14:paraId="566A2A69" w14:textId="77777777" w:rsidR="008B670D" w:rsidRDefault="00514B36">
      <w:pPr>
        <w:pStyle w:val="TableCaption"/>
      </w:pPr>
      <w:r>
        <w:rPr>
          <w:b/>
        </w:rPr>
        <w:t>Table 1.</w:t>
      </w:r>
      <w:r>
        <w:t xml:space="preserve"> Number of analyzed records and sensor models by averaging time.</w:t>
      </w:r>
    </w:p>
    <w:tbl>
      <w:tblPr>
        <w:tblW w:w="3055" w:type="pct"/>
        <w:tblLook w:val="07E0" w:firstRow="1" w:lastRow="1" w:firstColumn="1" w:lastColumn="1" w:noHBand="1" w:noVBand="1"/>
        <w:tblCaption w:val="Table 1. Number of analyzed records and sensor models by averaging time."/>
      </w:tblPr>
      <w:tblGrid>
        <w:gridCol w:w="2229"/>
        <w:gridCol w:w="1575"/>
        <w:gridCol w:w="1915"/>
      </w:tblGrid>
      <w:tr w:rsidR="008B670D" w14:paraId="3D85F4C2" w14:textId="77777777">
        <w:tc>
          <w:tcPr>
            <w:tcW w:w="0" w:type="auto"/>
            <w:tcBorders>
              <w:bottom w:val="single" w:sz="0" w:space="0" w:color="auto"/>
            </w:tcBorders>
            <w:vAlign w:val="bottom"/>
          </w:tcPr>
          <w:p w14:paraId="41E9DE5A" w14:textId="77777777" w:rsidR="008B670D" w:rsidRPr="005D4AB2" w:rsidRDefault="00514B36">
            <w:pPr>
              <w:pStyle w:val="Compact"/>
              <w:rPr>
                <w:b/>
              </w:rPr>
            </w:pPr>
            <w:r w:rsidRPr="005D4AB2">
              <w:rPr>
                <w:b/>
              </w:rPr>
              <w:t>Averaging time</w:t>
            </w:r>
          </w:p>
        </w:tc>
        <w:tc>
          <w:tcPr>
            <w:tcW w:w="0" w:type="auto"/>
            <w:tcBorders>
              <w:bottom w:val="single" w:sz="0" w:space="0" w:color="auto"/>
            </w:tcBorders>
            <w:vAlign w:val="bottom"/>
          </w:tcPr>
          <w:p w14:paraId="4404053A" w14:textId="77777777" w:rsidR="008B670D" w:rsidRPr="005D4AB2" w:rsidRDefault="00514B36">
            <w:pPr>
              <w:pStyle w:val="Compact"/>
              <w:jc w:val="right"/>
              <w:rPr>
                <w:b/>
              </w:rPr>
            </w:pPr>
            <w:r w:rsidRPr="005D4AB2">
              <w:rPr>
                <w:b/>
              </w:rPr>
              <w:t>n. records</w:t>
            </w:r>
          </w:p>
        </w:tc>
        <w:tc>
          <w:tcPr>
            <w:tcW w:w="0" w:type="auto"/>
            <w:tcBorders>
              <w:bottom w:val="single" w:sz="0" w:space="0" w:color="auto"/>
            </w:tcBorders>
            <w:vAlign w:val="bottom"/>
          </w:tcPr>
          <w:p w14:paraId="69495670" w14:textId="77777777" w:rsidR="008B670D" w:rsidRPr="005D4AB2" w:rsidRDefault="00514B36">
            <w:pPr>
              <w:pStyle w:val="Compact"/>
              <w:jc w:val="right"/>
              <w:rPr>
                <w:b/>
              </w:rPr>
            </w:pPr>
            <w:r w:rsidRPr="005D4AB2">
              <w:rPr>
                <w:b/>
              </w:rPr>
              <w:t>n. OEMs &amp; SS</w:t>
            </w:r>
          </w:p>
        </w:tc>
      </w:tr>
      <w:tr w:rsidR="008B670D" w14:paraId="31FA13B1" w14:textId="77777777">
        <w:tc>
          <w:tcPr>
            <w:tcW w:w="0" w:type="auto"/>
          </w:tcPr>
          <w:p w14:paraId="570B89CC" w14:textId="77777777" w:rsidR="008B670D" w:rsidRDefault="00514B36">
            <w:pPr>
              <w:pStyle w:val="Compact"/>
            </w:pPr>
            <w:r>
              <w:rPr>
                <w:b/>
              </w:rPr>
              <w:t>1 hour</w:t>
            </w:r>
          </w:p>
        </w:tc>
        <w:tc>
          <w:tcPr>
            <w:tcW w:w="0" w:type="auto"/>
          </w:tcPr>
          <w:p w14:paraId="70B23059" w14:textId="77777777" w:rsidR="008B670D" w:rsidRDefault="00514B36">
            <w:pPr>
              <w:pStyle w:val="Compact"/>
              <w:jc w:val="right"/>
            </w:pPr>
            <w:r>
              <w:t>582</w:t>
            </w:r>
          </w:p>
        </w:tc>
        <w:tc>
          <w:tcPr>
            <w:tcW w:w="0" w:type="auto"/>
          </w:tcPr>
          <w:p w14:paraId="7EF5ACFB" w14:textId="77777777" w:rsidR="008B670D" w:rsidRDefault="00514B36">
            <w:pPr>
              <w:pStyle w:val="Compact"/>
              <w:jc w:val="right"/>
            </w:pPr>
            <w:r>
              <w:t>86</w:t>
            </w:r>
          </w:p>
        </w:tc>
      </w:tr>
      <w:tr w:rsidR="008B670D" w14:paraId="3F263DAE" w14:textId="77777777">
        <w:tc>
          <w:tcPr>
            <w:tcW w:w="0" w:type="auto"/>
          </w:tcPr>
          <w:p w14:paraId="61D2468A" w14:textId="77777777" w:rsidR="008B670D" w:rsidRDefault="00514B36">
            <w:pPr>
              <w:pStyle w:val="Compact"/>
            </w:pPr>
            <w:r>
              <w:rPr>
                <w:b/>
              </w:rPr>
              <w:t>5 min</w:t>
            </w:r>
          </w:p>
        </w:tc>
        <w:tc>
          <w:tcPr>
            <w:tcW w:w="0" w:type="auto"/>
          </w:tcPr>
          <w:p w14:paraId="5AE902C9" w14:textId="77777777" w:rsidR="008B670D" w:rsidRDefault="00514B36">
            <w:pPr>
              <w:pStyle w:val="Compact"/>
              <w:jc w:val="right"/>
            </w:pPr>
            <w:r>
              <w:t>253</w:t>
            </w:r>
          </w:p>
        </w:tc>
        <w:tc>
          <w:tcPr>
            <w:tcW w:w="0" w:type="auto"/>
          </w:tcPr>
          <w:p w14:paraId="381CAD04" w14:textId="77777777" w:rsidR="008B670D" w:rsidRDefault="00514B36">
            <w:pPr>
              <w:pStyle w:val="Compact"/>
              <w:jc w:val="right"/>
            </w:pPr>
            <w:r>
              <w:t>42</w:t>
            </w:r>
          </w:p>
        </w:tc>
      </w:tr>
      <w:tr w:rsidR="008B670D" w14:paraId="41A6B7F9" w14:textId="77777777">
        <w:tc>
          <w:tcPr>
            <w:tcW w:w="0" w:type="auto"/>
          </w:tcPr>
          <w:p w14:paraId="39192423" w14:textId="77777777" w:rsidR="008B670D" w:rsidRDefault="00514B36">
            <w:pPr>
              <w:pStyle w:val="Compact"/>
            </w:pPr>
            <w:r>
              <w:rPr>
                <w:b/>
              </w:rPr>
              <w:t>24 hour</w:t>
            </w:r>
          </w:p>
        </w:tc>
        <w:tc>
          <w:tcPr>
            <w:tcW w:w="0" w:type="auto"/>
          </w:tcPr>
          <w:p w14:paraId="148C2A16" w14:textId="77777777" w:rsidR="008B670D" w:rsidRDefault="00514B36">
            <w:pPr>
              <w:pStyle w:val="Compact"/>
              <w:jc w:val="right"/>
            </w:pPr>
            <w:r>
              <w:t>249</w:t>
            </w:r>
          </w:p>
        </w:tc>
        <w:tc>
          <w:tcPr>
            <w:tcW w:w="0" w:type="auto"/>
          </w:tcPr>
          <w:p w14:paraId="60373986" w14:textId="77777777" w:rsidR="008B670D" w:rsidRDefault="00514B36">
            <w:pPr>
              <w:pStyle w:val="Compact"/>
              <w:jc w:val="right"/>
            </w:pPr>
            <w:r>
              <w:t>42</w:t>
            </w:r>
          </w:p>
        </w:tc>
      </w:tr>
      <w:tr w:rsidR="008B670D" w14:paraId="01CFFD05" w14:textId="77777777">
        <w:tc>
          <w:tcPr>
            <w:tcW w:w="0" w:type="auto"/>
          </w:tcPr>
          <w:p w14:paraId="33ECB3AF" w14:textId="77777777" w:rsidR="008B670D" w:rsidRDefault="00514B36">
            <w:pPr>
              <w:pStyle w:val="Compact"/>
            </w:pPr>
            <w:r>
              <w:rPr>
                <w:b/>
              </w:rPr>
              <w:t>1 min</w:t>
            </w:r>
          </w:p>
        </w:tc>
        <w:tc>
          <w:tcPr>
            <w:tcW w:w="0" w:type="auto"/>
          </w:tcPr>
          <w:p w14:paraId="1AB60D74" w14:textId="77777777" w:rsidR="008B670D" w:rsidRDefault="00514B36">
            <w:pPr>
              <w:pStyle w:val="Compact"/>
              <w:jc w:val="right"/>
            </w:pPr>
            <w:r>
              <w:t>102</w:t>
            </w:r>
          </w:p>
        </w:tc>
        <w:tc>
          <w:tcPr>
            <w:tcW w:w="0" w:type="auto"/>
          </w:tcPr>
          <w:p w14:paraId="552EDC8D" w14:textId="77777777" w:rsidR="008B670D" w:rsidRDefault="00514B36">
            <w:pPr>
              <w:pStyle w:val="Compact"/>
              <w:jc w:val="right"/>
            </w:pPr>
            <w:r>
              <w:t>23</w:t>
            </w:r>
          </w:p>
        </w:tc>
      </w:tr>
    </w:tbl>
    <w:p w14:paraId="232A5C98" w14:textId="77777777" w:rsidR="008B670D" w:rsidRDefault="008B670D">
      <w:pPr>
        <w:pStyle w:val="BodyText"/>
      </w:pPr>
    </w:p>
    <w:p w14:paraId="2B2EFA68" w14:textId="77777777" w:rsidR="008B670D" w:rsidRDefault="00514B36">
      <w:pPr>
        <w:pStyle w:val="BodyText"/>
      </w:pPr>
      <w:r>
        <w:t xml:space="preserve">Overall, we found </w:t>
      </w:r>
      <w:r>
        <w:rPr>
          <w:i/>
        </w:rPr>
        <w:t>31</w:t>
      </w:r>
      <w:r>
        <w:t xml:space="preserve"> references reporting field tests with sensors colocated in urban sites, </w:t>
      </w:r>
      <w:r>
        <w:rPr>
          <w:i/>
        </w:rPr>
        <w:t>7</w:t>
      </w:r>
      <w:r>
        <w:t xml:space="preserve"> references for rural sites and, </w:t>
      </w:r>
      <w:r>
        <w:rPr>
          <w:i/>
        </w:rPr>
        <w:t>7</w:t>
      </w:r>
      <w:r>
        <w:t xml:space="preserve"> references for traffic sites. Most of the laboratory and field tests were gathered from measurements averaged over a time of 1 hour with about </w:t>
      </w:r>
      <w:r>
        <w:rPr>
          <w:i/>
        </w:rPr>
        <w:t>582</w:t>
      </w:r>
      <w:r>
        <w:t xml:space="preserve"> records obtained for over </w:t>
      </w:r>
      <w:r>
        <w:rPr>
          <w:i/>
        </w:rPr>
        <w:t>86</w:t>
      </w:r>
      <w:r>
        <w:t xml:space="preserve"> models of OEMs and sensor systems. On the other hand, we found about </w:t>
      </w:r>
      <w:r>
        <w:rPr>
          <w:i/>
        </w:rPr>
        <w:t>249</w:t>
      </w:r>
      <w:r>
        <w:t xml:space="preserve"> records from tests performed over an averaging time of 24 hours and 5 minutes with about </w:t>
      </w:r>
      <w:r>
        <w:rPr>
          <w:i/>
        </w:rPr>
        <w:t>42</w:t>
      </w:r>
      <w:r>
        <w:t xml:space="preserve"> models of sensors (</w:t>
      </w:r>
      <w:r>
        <w:rPr>
          <w:b/>
        </w:rPr>
        <w:t>Table 2</w:t>
      </w:r>
      <w:r>
        <w:t xml:space="preserve">). Therefore, 1 hour averaged measurments were considered statistically more signifative to represent most of the scrutinized </w:t>
      </w:r>
      <w:r>
        <w:rPr>
          <w:i/>
        </w:rPr>
        <w:t>107</w:t>
      </w:r>
      <w:r>
        <w:t xml:space="preserve"> models of OEMs and sensor systems.</w:t>
      </w:r>
    </w:p>
    <w:p w14:paraId="44492154" w14:textId="77777777" w:rsidR="008B670D" w:rsidRDefault="00514B36">
      <w:pPr>
        <w:pStyle w:val="BodyText"/>
      </w:pPr>
      <w:r>
        <w:t xml:space="preserve">For the evaluation of sensors against reference systems we considered metrics values as reported in reviewed works about the performance of sensors during field and laboratory tests. As shown in </w:t>
      </w:r>
      <w:r>
        <w:rPr>
          <w:b/>
        </w:rPr>
        <w:t>Table 1a</w:t>
      </w:r>
      <w:r>
        <w:t xml:space="preserve">, most of the reviewed works mainly reported values about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well as for the </w:t>
      </w:r>
      <m:oMath>
        <m:r>
          <w:rPr>
            <w:rFonts w:ascii="Cambria Math" w:hAnsi="Cambria Math"/>
          </w:rPr>
          <m:t>slope</m:t>
        </m:r>
      </m:oMath>
      <w:r>
        <w:t>. Most of the gathered records for the metrics were from field tests rather than for laboratory tests. Values of root mean square error (</w:t>
      </w:r>
      <m:oMath>
        <m:r>
          <w:rPr>
            <w:rFonts w:ascii="Cambria Math" w:hAnsi="Cambria Math"/>
          </w:rPr>
          <m:t>RMSE</m:t>
        </m:r>
      </m:oMath>
      <w:r>
        <w:t>) and the uncertainty (</w:t>
      </w:r>
      <m:oMath>
        <m:r>
          <w:rPr>
            <w:rFonts w:ascii="Cambria Math" w:hAnsi="Cambria Math"/>
          </w:rPr>
          <m:t>U</m:t>
        </m:r>
      </m:oMath>
      <w:r>
        <w:t xml:space="preserve">) were only reported in few works. Therefore, for the purpose of this work, we only focused on the analysis of the inter-comparions of sensors based 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w:t>
      </w:r>
      <m:oMath>
        <m:r>
          <w:rPr>
            <w:rFonts w:ascii="Cambria Math" w:hAnsi="Cambria Math"/>
          </w:rPr>
          <m:t>slope</m:t>
        </m:r>
      </m:oMath>
      <w:r>
        <w:t xml:space="preserve"> reported for laboratory and field test of OEMs and sensor systems.</w:t>
      </w:r>
    </w:p>
    <w:p w14:paraId="44905A2C" w14:textId="77777777" w:rsidR="008B670D" w:rsidRDefault="008B670D">
      <w:pPr>
        <w:pStyle w:val="BodyText"/>
      </w:pPr>
    </w:p>
    <w:p w14:paraId="70E02ED6" w14:textId="77777777" w:rsidR="008B670D" w:rsidRDefault="00514B36">
      <w:pPr>
        <w:pStyle w:val="TableCaption"/>
      </w:pPr>
      <w:r>
        <w:rPr>
          <w:b/>
        </w:rPr>
        <w:t>Table 1a.</w:t>
      </w:r>
      <w:r>
        <w:t xml:space="preserve"> Number of records gathered by metric used in this work.</w:t>
      </w:r>
    </w:p>
    <w:tbl>
      <w:tblPr>
        <w:tblW w:w="3958" w:type="pct"/>
        <w:tblLook w:val="07E0" w:firstRow="1" w:lastRow="1" w:firstColumn="1" w:lastColumn="1" w:noHBand="1" w:noVBand="1"/>
        <w:tblCaption w:val="Table 1a. Number of records gathered by metric used in this work."/>
      </w:tblPr>
      <w:tblGrid>
        <w:gridCol w:w="2868"/>
        <w:gridCol w:w="2373"/>
        <w:gridCol w:w="2168"/>
      </w:tblGrid>
      <w:tr w:rsidR="008B670D" w14:paraId="5E3D8817" w14:textId="77777777">
        <w:tc>
          <w:tcPr>
            <w:tcW w:w="0" w:type="auto"/>
            <w:tcBorders>
              <w:bottom w:val="single" w:sz="0" w:space="0" w:color="auto"/>
            </w:tcBorders>
            <w:vAlign w:val="bottom"/>
          </w:tcPr>
          <w:p w14:paraId="6371B450" w14:textId="77777777" w:rsidR="008B670D" w:rsidRPr="005D4AB2" w:rsidRDefault="00514B36">
            <w:pPr>
              <w:pStyle w:val="Compact"/>
              <w:rPr>
                <w:b/>
              </w:rPr>
            </w:pPr>
            <w:r w:rsidRPr="005D4AB2">
              <w:rPr>
                <w:b/>
              </w:rPr>
              <w:t>metrics</w:t>
            </w:r>
          </w:p>
        </w:tc>
        <w:tc>
          <w:tcPr>
            <w:tcW w:w="0" w:type="auto"/>
            <w:tcBorders>
              <w:bottom w:val="single" w:sz="0" w:space="0" w:color="auto"/>
            </w:tcBorders>
            <w:vAlign w:val="bottom"/>
          </w:tcPr>
          <w:p w14:paraId="1C1F428C" w14:textId="77777777" w:rsidR="008B670D" w:rsidRPr="005D4AB2" w:rsidRDefault="00514B36">
            <w:pPr>
              <w:pStyle w:val="Compact"/>
              <w:jc w:val="right"/>
              <w:rPr>
                <w:b/>
              </w:rPr>
            </w:pPr>
            <w:r w:rsidRPr="005D4AB2">
              <w:rPr>
                <w:b/>
              </w:rPr>
              <w:t>n. Field Tests</w:t>
            </w:r>
          </w:p>
        </w:tc>
        <w:tc>
          <w:tcPr>
            <w:tcW w:w="0" w:type="auto"/>
            <w:tcBorders>
              <w:bottom w:val="single" w:sz="0" w:space="0" w:color="auto"/>
            </w:tcBorders>
            <w:vAlign w:val="bottom"/>
          </w:tcPr>
          <w:p w14:paraId="7648B465" w14:textId="77777777" w:rsidR="008B670D" w:rsidRPr="005D4AB2" w:rsidRDefault="00514B36">
            <w:pPr>
              <w:pStyle w:val="Compact"/>
              <w:jc w:val="right"/>
              <w:rPr>
                <w:b/>
              </w:rPr>
            </w:pPr>
            <w:r w:rsidRPr="005D4AB2">
              <w:rPr>
                <w:b/>
              </w:rPr>
              <w:t>n. Lab Tests</w:t>
            </w:r>
          </w:p>
        </w:tc>
      </w:tr>
      <w:tr w:rsidR="008B670D" w14:paraId="06551882" w14:textId="77777777">
        <w:tc>
          <w:tcPr>
            <w:tcW w:w="0" w:type="auto"/>
          </w:tcPr>
          <w:p w14:paraId="799ACEDE" w14:textId="77777777" w:rsidR="008B670D" w:rsidRPr="005D4AB2" w:rsidRDefault="008B670D">
            <w:pPr>
              <w:pStyle w:val="Compact"/>
            </w:pPr>
          </w:p>
        </w:tc>
        <w:tc>
          <w:tcPr>
            <w:tcW w:w="0" w:type="auto"/>
          </w:tcPr>
          <w:p w14:paraId="42FF05CC" w14:textId="77777777" w:rsidR="008B670D" w:rsidRPr="005D4AB2" w:rsidRDefault="00514B36">
            <w:pPr>
              <w:pStyle w:val="Compact"/>
              <w:jc w:val="right"/>
            </w:pPr>
            <w:r w:rsidRPr="005D4AB2">
              <w:t>1146</w:t>
            </w:r>
          </w:p>
        </w:tc>
        <w:tc>
          <w:tcPr>
            <w:tcW w:w="0" w:type="auto"/>
          </w:tcPr>
          <w:p w14:paraId="4C8E335B" w14:textId="77777777" w:rsidR="008B670D" w:rsidRPr="005D4AB2" w:rsidRDefault="00514B36">
            <w:pPr>
              <w:pStyle w:val="Compact"/>
              <w:jc w:val="right"/>
            </w:pPr>
            <w:r w:rsidRPr="005D4AB2">
              <w:t>135</w:t>
            </w:r>
          </w:p>
        </w:tc>
      </w:tr>
      <w:tr w:rsidR="008B670D" w14:paraId="1ED56206" w14:textId="77777777">
        <w:tc>
          <w:tcPr>
            <w:tcW w:w="0" w:type="auto"/>
          </w:tcPr>
          <w:p w14:paraId="0999DCAA" w14:textId="77777777" w:rsidR="008B670D" w:rsidRPr="005D4AB2" w:rsidRDefault="00BD7037">
            <w:pPr>
              <w:pStyle w:val="Compact"/>
              <w:rPr>
                <w:b/>
              </w:rPr>
            </w:pPr>
            <m:oMathPara>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calibration</m:t>
                </m:r>
              </m:oMath>
            </m:oMathPara>
          </w:p>
        </w:tc>
        <w:tc>
          <w:tcPr>
            <w:tcW w:w="0" w:type="auto"/>
          </w:tcPr>
          <w:p w14:paraId="6EB32A64" w14:textId="77777777" w:rsidR="008B670D" w:rsidRPr="005D4AB2" w:rsidRDefault="00514B36">
            <w:pPr>
              <w:pStyle w:val="Compact"/>
              <w:jc w:val="right"/>
            </w:pPr>
            <w:r w:rsidRPr="005D4AB2">
              <w:t>213</w:t>
            </w:r>
          </w:p>
        </w:tc>
        <w:tc>
          <w:tcPr>
            <w:tcW w:w="0" w:type="auto"/>
          </w:tcPr>
          <w:p w14:paraId="6A6E26DA" w14:textId="77777777" w:rsidR="008B670D" w:rsidRPr="005D4AB2" w:rsidRDefault="00514B36">
            <w:pPr>
              <w:pStyle w:val="Compact"/>
              <w:jc w:val="right"/>
            </w:pPr>
            <w:r w:rsidRPr="005D4AB2">
              <w:t>64</w:t>
            </w:r>
          </w:p>
        </w:tc>
      </w:tr>
      <w:tr w:rsidR="008B670D" w14:paraId="0C30D9B8" w14:textId="77777777">
        <w:tc>
          <w:tcPr>
            <w:tcW w:w="0" w:type="auto"/>
          </w:tcPr>
          <w:p w14:paraId="7B1E3813" w14:textId="77777777" w:rsidR="008B670D" w:rsidRPr="005D4AB2" w:rsidRDefault="00BD7037">
            <w:pPr>
              <w:pStyle w:val="Compact"/>
              <w:rPr>
                <w:b/>
              </w:rPr>
            </w:pPr>
            <m:oMathPara>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2</m:t>
                    </m:r>
                  </m:sup>
                </m:sSup>
                <m:r>
                  <m:rPr>
                    <m:sty m:val="bi"/>
                  </m:rPr>
                  <w:rPr>
                    <w:rFonts w:ascii="Cambria Math" w:hAnsi="Cambria Math"/>
                  </w:rPr>
                  <m:t>comparison</m:t>
                </m:r>
              </m:oMath>
            </m:oMathPara>
          </w:p>
        </w:tc>
        <w:tc>
          <w:tcPr>
            <w:tcW w:w="0" w:type="auto"/>
          </w:tcPr>
          <w:p w14:paraId="515A1E12" w14:textId="77777777" w:rsidR="008B670D" w:rsidRPr="005D4AB2" w:rsidRDefault="00514B36">
            <w:pPr>
              <w:pStyle w:val="Compact"/>
              <w:jc w:val="right"/>
            </w:pPr>
            <w:r w:rsidRPr="005D4AB2">
              <w:t>1024</w:t>
            </w:r>
          </w:p>
        </w:tc>
        <w:tc>
          <w:tcPr>
            <w:tcW w:w="0" w:type="auto"/>
          </w:tcPr>
          <w:p w14:paraId="09408B68" w14:textId="77777777" w:rsidR="008B670D" w:rsidRPr="005D4AB2" w:rsidRDefault="00514B36">
            <w:pPr>
              <w:pStyle w:val="Compact"/>
              <w:jc w:val="right"/>
            </w:pPr>
            <w:r w:rsidRPr="005D4AB2">
              <w:t>70</w:t>
            </w:r>
          </w:p>
        </w:tc>
      </w:tr>
      <w:tr w:rsidR="008B670D" w14:paraId="165E5FA2" w14:textId="77777777">
        <w:tc>
          <w:tcPr>
            <w:tcW w:w="0" w:type="auto"/>
          </w:tcPr>
          <w:p w14:paraId="491D1F84" w14:textId="77777777" w:rsidR="008B670D" w:rsidRPr="005D4AB2" w:rsidRDefault="00514B36">
            <w:pPr>
              <w:pStyle w:val="Compact"/>
              <w:rPr>
                <w:b/>
              </w:rPr>
            </w:pPr>
            <w:r w:rsidRPr="005D4AB2">
              <w:rPr>
                <w:b/>
              </w:rPr>
              <w:t>slope of reg. line</w:t>
            </w:r>
          </w:p>
        </w:tc>
        <w:tc>
          <w:tcPr>
            <w:tcW w:w="0" w:type="auto"/>
          </w:tcPr>
          <w:p w14:paraId="7D4EE337" w14:textId="77777777" w:rsidR="008B670D" w:rsidRPr="005D4AB2" w:rsidRDefault="00514B36">
            <w:pPr>
              <w:pStyle w:val="Compact"/>
              <w:jc w:val="right"/>
            </w:pPr>
            <w:r w:rsidRPr="005D4AB2">
              <w:t>924</w:t>
            </w:r>
          </w:p>
        </w:tc>
        <w:tc>
          <w:tcPr>
            <w:tcW w:w="0" w:type="auto"/>
          </w:tcPr>
          <w:p w14:paraId="566FB422" w14:textId="77777777" w:rsidR="008B670D" w:rsidRPr="005D4AB2" w:rsidRDefault="00514B36">
            <w:pPr>
              <w:pStyle w:val="Compact"/>
              <w:jc w:val="right"/>
            </w:pPr>
            <w:r w:rsidRPr="005D4AB2">
              <w:t>53</w:t>
            </w:r>
          </w:p>
        </w:tc>
      </w:tr>
      <w:tr w:rsidR="008B670D" w14:paraId="11D06433" w14:textId="77777777">
        <w:tc>
          <w:tcPr>
            <w:tcW w:w="0" w:type="auto"/>
          </w:tcPr>
          <w:p w14:paraId="3D87972E" w14:textId="77777777" w:rsidR="008B670D" w:rsidRPr="005D4AB2" w:rsidRDefault="00514B36">
            <w:pPr>
              <w:pStyle w:val="Compact"/>
              <w:rPr>
                <w:b/>
              </w:rPr>
            </w:pPr>
            <w:r w:rsidRPr="005D4AB2">
              <w:rPr>
                <w:b/>
              </w:rPr>
              <w:t>RMSE</w:t>
            </w:r>
          </w:p>
        </w:tc>
        <w:tc>
          <w:tcPr>
            <w:tcW w:w="0" w:type="auto"/>
          </w:tcPr>
          <w:p w14:paraId="15BF8493" w14:textId="77777777" w:rsidR="008B670D" w:rsidRPr="005D4AB2" w:rsidRDefault="00514B36">
            <w:pPr>
              <w:pStyle w:val="Compact"/>
              <w:jc w:val="right"/>
            </w:pPr>
            <w:r w:rsidRPr="005D4AB2">
              <w:t>159</w:t>
            </w:r>
          </w:p>
        </w:tc>
        <w:tc>
          <w:tcPr>
            <w:tcW w:w="0" w:type="auto"/>
          </w:tcPr>
          <w:p w14:paraId="6F4DAC1A" w14:textId="77777777" w:rsidR="008B670D" w:rsidRPr="005D4AB2" w:rsidRDefault="00514B36">
            <w:pPr>
              <w:pStyle w:val="Compact"/>
              <w:jc w:val="right"/>
            </w:pPr>
            <w:r w:rsidRPr="005D4AB2">
              <w:t>5</w:t>
            </w:r>
          </w:p>
        </w:tc>
      </w:tr>
      <w:tr w:rsidR="008B670D" w14:paraId="7F26D2F8" w14:textId="77777777">
        <w:tc>
          <w:tcPr>
            <w:tcW w:w="0" w:type="auto"/>
          </w:tcPr>
          <w:p w14:paraId="02A0AAA9" w14:textId="77777777" w:rsidR="008B670D" w:rsidRPr="005D4AB2" w:rsidRDefault="00514B36">
            <w:pPr>
              <w:pStyle w:val="Compact"/>
              <w:rPr>
                <w:b/>
              </w:rPr>
            </w:pPr>
            <w:r w:rsidRPr="005D4AB2">
              <w:rPr>
                <w:b/>
              </w:rPr>
              <w:t>Uncertainity (U)</w:t>
            </w:r>
          </w:p>
        </w:tc>
        <w:tc>
          <w:tcPr>
            <w:tcW w:w="0" w:type="auto"/>
          </w:tcPr>
          <w:p w14:paraId="68BFB65C" w14:textId="77777777" w:rsidR="008B670D" w:rsidRPr="005D4AB2" w:rsidRDefault="00514B36">
            <w:pPr>
              <w:pStyle w:val="Compact"/>
              <w:jc w:val="right"/>
            </w:pPr>
            <w:r w:rsidRPr="005D4AB2">
              <w:t>42</w:t>
            </w:r>
          </w:p>
        </w:tc>
        <w:tc>
          <w:tcPr>
            <w:tcW w:w="0" w:type="auto"/>
          </w:tcPr>
          <w:p w14:paraId="1DC3E4A2" w14:textId="77777777" w:rsidR="008B670D" w:rsidRPr="005D4AB2" w:rsidRDefault="00514B36">
            <w:pPr>
              <w:pStyle w:val="Compact"/>
              <w:jc w:val="right"/>
            </w:pPr>
            <w:r w:rsidRPr="005D4AB2">
              <w:t>30</w:t>
            </w:r>
          </w:p>
        </w:tc>
      </w:tr>
    </w:tbl>
    <w:p w14:paraId="0F78762C" w14:textId="77777777" w:rsidR="008B670D" w:rsidRDefault="008B670D">
      <w:pPr>
        <w:pStyle w:val="BodyText"/>
      </w:pPr>
    </w:p>
    <w:p w14:paraId="1B5A360D" w14:textId="77777777" w:rsidR="008B670D" w:rsidRDefault="00514B36">
      <w:pPr>
        <w:pStyle w:val="Heading2"/>
      </w:pPr>
      <w:bookmarkStart w:id="6" w:name="classification-of-sensors"/>
      <w:bookmarkEnd w:id="6"/>
      <w:r>
        <w:t>3. Classification of sensors</w:t>
      </w:r>
    </w:p>
    <w:p w14:paraId="6ED84FCF" w14:textId="77777777" w:rsidR="008B670D" w:rsidRDefault="00514B36">
      <w:pPr>
        <w:pStyle w:val="FirstParagraph"/>
      </w:pPr>
      <w:r>
        <w:t>For each model of sensor system we identified the manufacturer of OEM sensor and the manufacturer of the sensor system itself including the sensor</w:t>
      </w:r>
      <w:ins w:id="7" w:author="Michel Gerboles" w:date="2019-01-29T10:07:00Z">
        <w:r w:rsidR="009D11D2">
          <w:t>s</w:t>
        </w:r>
      </w:ins>
      <w:ins w:id="8" w:author="Michel Gerboles" w:date="2019-01-29T10:09:00Z">
        <w:r w:rsidR="009D11D2">
          <w:t>, protective</w:t>
        </w:r>
      </w:ins>
      <w:r>
        <w:t xml:space="preserve"> box,</w:t>
      </w:r>
      <w:ins w:id="9" w:author="Michel Gerboles" w:date="2019-01-29T10:09:00Z">
        <w:r w:rsidR="009D11D2">
          <w:t xml:space="preserve"> </w:t>
        </w:r>
      </w:ins>
      <w:ins w:id="10" w:author="Michel Gerboles" w:date="2019-01-29T10:10:00Z">
        <w:r w:rsidR="009D11D2">
          <w:t>internal</w:t>
        </w:r>
      </w:ins>
      <w:ins w:id="11" w:author="Michel Gerboles" w:date="2019-01-29T10:09:00Z">
        <w:r w:rsidR="009D11D2">
          <w:t xml:space="preserve"> hardware and software for data </w:t>
        </w:r>
      </w:ins>
      <w:ins w:id="12" w:author="Michel Gerboles" w:date="2019-01-29T10:10:00Z">
        <w:r w:rsidR="009D11D2">
          <w:t>acquisition</w:t>
        </w:r>
      </w:ins>
      <w:ins w:id="13" w:author="Michel Gerboles" w:date="2019-01-29T10:09:00Z">
        <w:r w:rsidR="009D11D2">
          <w:t xml:space="preserve">, data </w:t>
        </w:r>
      </w:ins>
      <w:ins w:id="14" w:author="Michel Gerboles" w:date="2019-01-29T10:10:00Z">
        <w:r w:rsidR="009D11D2">
          <w:t>treatment</w:t>
        </w:r>
      </w:ins>
      <w:ins w:id="15" w:author="Michel Gerboles" w:date="2019-01-29T10:09:00Z">
        <w:r w:rsidR="009D11D2">
          <w:t xml:space="preserve"> </w:t>
        </w:r>
      </w:ins>
      <w:ins w:id="16" w:author="Michel Gerboles" w:date="2019-01-29T10:10:00Z">
        <w:r w:rsidR="009D11D2">
          <w:t>and data transfer.</w:t>
        </w:r>
      </w:ins>
      <w:r>
        <w:t xml:space="preserve"> </w:t>
      </w:r>
      <w:r w:rsidRPr="009D11D2">
        <w:rPr>
          <w:strike/>
          <w:highlight w:val="yellow"/>
          <w:rPrChange w:id="17" w:author="Michel Gerboles" w:date="2019-01-29T10:11:00Z">
            <w:rPr/>
          </w:rPrChange>
        </w:rPr>
        <w:t xml:space="preserve">acquisition </w:t>
      </w:r>
      <w:r w:rsidRPr="009D11D2">
        <w:rPr>
          <w:strike/>
          <w:highlight w:val="yellow"/>
          <w:rPrChange w:id="18" w:author="Michel Gerboles" w:date="2019-01-29T10:11:00Z">
            <w:rPr/>
          </w:rPrChange>
        </w:rPr>
        <w:lastRenderedPageBreak/>
        <w:t>system, electronic board and internal software for data transfer and data analysis</w:t>
      </w:r>
      <w:r>
        <w:t>. Each database record describing the laboratory or field performance of a sensors was considered valuable only if it reported information about laboratory test</w:t>
      </w:r>
      <w:ins w:id="19" w:author="Michel Gerboles" w:date="2019-01-29T10:11:00Z">
        <w:r w:rsidR="009D11D2">
          <w:t>s</w:t>
        </w:r>
      </w:ins>
      <w:r>
        <w:t xml:space="preserve"> and/or </w:t>
      </w:r>
      <w:ins w:id="20" w:author="Michel Gerboles" w:date="2019-01-29T10:11:00Z">
        <w:r w:rsidR="009D11D2">
          <w:t xml:space="preserve">field </w:t>
        </w:r>
      </w:ins>
      <w:r>
        <w:t>comparison against a reference measurement</w:t>
      </w:r>
      <w:ins w:id="21" w:author="Michel Gerboles" w:date="2019-01-29T10:11:00Z">
        <w:r w:rsidR="009D11D2">
          <w:t xml:space="preserve"> at a reference monitoring station</w:t>
        </w:r>
      </w:ins>
      <w:r>
        <w:t xml:space="preserve">. Overall, we found </w:t>
      </w:r>
      <w:commentRangeStart w:id="22"/>
      <w:r>
        <w:rPr>
          <w:i/>
        </w:rPr>
        <w:t>107</w:t>
      </w:r>
      <w:commentRangeEnd w:id="22"/>
      <w:r w:rsidR="009D11D2">
        <w:rPr>
          <w:rStyle w:val="CommentReference"/>
        </w:rPr>
        <w:commentReference w:id="22"/>
      </w:r>
      <w:r>
        <w:t xml:space="preserve"> models of sensors </w:t>
      </w:r>
      <w:del w:id="23" w:author="Michel Gerboles" w:date="2019-01-29T10:12:00Z">
        <w:r w:rsidDel="009D11D2">
          <w:delText xml:space="preserve">among </w:delText>
        </w:r>
      </w:del>
      <w:ins w:id="24" w:author="Michel Gerboles" w:date="2019-01-29T10:12:00Z">
        <w:r w:rsidR="009D11D2">
          <w:t>including both</w:t>
        </w:r>
        <w:r w:rsidR="009D11D2">
          <w:t xml:space="preserve"> </w:t>
        </w:r>
      </w:ins>
      <w:r>
        <w:t xml:space="preserve">OEMs </w:t>
      </w:r>
      <w:r>
        <w:rPr>
          <w:i/>
        </w:rPr>
        <w:t>(39)</w:t>
      </w:r>
      <w:r>
        <w:t xml:space="preserve"> and sensor systems </w:t>
      </w:r>
      <w:r>
        <w:rPr>
          <w:i/>
        </w:rPr>
        <w:t>(70)</w:t>
      </w:r>
      <w:r>
        <w:t xml:space="preserve"> manufactured by </w:t>
      </w:r>
      <w:r>
        <w:rPr>
          <w:i/>
        </w:rPr>
        <w:t>70</w:t>
      </w:r>
      <w:r>
        <w:t xml:space="preserve"> manufacturers (</w:t>
      </w:r>
      <w:r>
        <w:rPr>
          <w:i/>
        </w:rPr>
        <w:t>18</w:t>
      </w:r>
      <w:r>
        <w:t xml:space="preserve"> - OEM; </w:t>
      </w:r>
      <w:r>
        <w:rPr>
          <w:i/>
        </w:rPr>
        <w:t>52</w:t>
      </w:r>
      <w:r>
        <w:t xml:space="preserve"> - SS). In addition, we identified </w:t>
      </w:r>
      <w:r>
        <w:rPr>
          <w:i/>
        </w:rPr>
        <w:t>25</w:t>
      </w:r>
      <w:r>
        <w:t xml:space="preserve"> </w:t>
      </w:r>
      <w:commentRangeStart w:id="25"/>
      <w:r>
        <w:t>projects</w:t>
      </w:r>
      <w:commentRangeEnd w:id="25"/>
      <w:r w:rsidR="009D11D2">
        <w:rPr>
          <w:rStyle w:val="CommentReference"/>
        </w:rPr>
        <w:commentReference w:id="25"/>
      </w:r>
      <w:r>
        <w:t xml:space="preserve"> about the evaluation of OEMs/sensor systems under different operational conditions. Out of </w:t>
      </w:r>
      <w:r>
        <w:rPr>
          <w:i/>
        </w:rPr>
        <w:t>1281</w:t>
      </w:r>
      <w:r>
        <w:t xml:space="preserve"> records collected from literature, we identified </w:t>
      </w:r>
      <w:r>
        <w:rPr>
          <w:i/>
        </w:rPr>
        <w:t>1128</w:t>
      </w:r>
      <w:r>
        <w:t xml:space="preserve"> records (</w:t>
      </w:r>
      <w:r>
        <w:rPr>
          <w:i/>
        </w:rPr>
        <w:t>307</w:t>
      </w:r>
      <w:r>
        <w:t xml:space="preserve"> - OEM; </w:t>
      </w:r>
      <w:r>
        <w:rPr>
          <w:i/>
        </w:rPr>
        <w:t>821</w:t>
      </w:r>
      <w:r>
        <w:t xml:space="preserve">- SS ) from </w:t>
      </w:r>
      <w:r>
        <w:rPr>
          <w:i/>
        </w:rPr>
        <w:t>88</w:t>
      </w:r>
      <w:r>
        <w:t xml:space="preserve"> “</w:t>
      </w:r>
      <w:commentRangeStart w:id="26"/>
      <w:r>
        <w:t>active</w:t>
      </w:r>
      <w:commentRangeEnd w:id="26"/>
      <w:r w:rsidR="009D11D2">
        <w:rPr>
          <w:rStyle w:val="CommentReference"/>
        </w:rPr>
        <w:commentReference w:id="26"/>
      </w:r>
      <w:r>
        <w:t>” sensors (</w:t>
      </w:r>
      <w:r>
        <w:rPr>
          <w:i/>
        </w:rPr>
        <w:t>32</w:t>
      </w:r>
      <w:r>
        <w:t xml:space="preserve"> - OEM; </w:t>
      </w:r>
      <w:r>
        <w:rPr>
          <w:i/>
        </w:rPr>
        <w:t>56</w:t>
      </w:r>
      <w:r>
        <w:t xml:space="preserve"> - SS) and </w:t>
      </w:r>
      <w:r>
        <w:rPr>
          <w:i/>
        </w:rPr>
        <w:t>153</w:t>
      </w:r>
      <w:r>
        <w:t xml:space="preserve"> records (</w:t>
      </w:r>
      <w:r>
        <w:rPr>
          <w:i/>
        </w:rPr>
        <w:t>47</w:t>
      </w:r>
      <w:r>
        <w:t xml:space="preserve"> - OEM; </w:t>
      </w:r>
      <w:r>
        <w:rPr>
          <w:i/>
        </w:rPr>
        <w:t>106</w:t>
      </w:r>
      <w:r>
        <w:t xml:space="preserve">- SS ) from </w:t>
      </w:r>
      <w:r>
        <w:rPr>
          <w:i/>
        </w:rPr>
        <w:t>19</w:t>
      </w:r>
      <w:r>
        <w:t xml:space="preserve"> “non active” (or </w:t>
      </w:r>
      <w:commentRangeStart w:id="27"/>
      <w:r>
        <w:t>discontinued</w:t>
      </w:r>
      <w:commentRangeEnd w:id="27"/>
      <w:r w:rsidR="009D11D2">
        <w:rPr>
          <w:rStyle w:val="CommentReference"/>
        </w:rPr>
        <w:commentReference w:id="27"/>
      </w:r>
      <w:r>
        <w:t>) sensors (</w:t>
      </w:r>
      <w:r>
        <w:rPr>
          <w:i/>
        </w:rPr>
        <w:t>6</w:t>
      </w:r>
      <w:r>
        <w:t xml:space="preserve"> - OEM; </w:t>
      </w:r>
      <w:r>
        <w:rPr>
          <w:i/>
        </w:rPr>
        <w:t>13</w:t>
      </w:r>
      <w:r>
        <w:t xml:space="preserve"> - SS).</w:t>
      </w:r>
    </w:p>
    <w:p w14:paraId="7B7AB626" w14:textId="77777777" w:rsidR="008B670D" w:rsidDel="009D11D2" w:rsidRDefault="00514B36">
      <w:pPr>
        <w:pStyle w:val="BodyText"/>
        <w:rPr>
          <w:del w:id="28" w:author="Michel Gerboles" w:date="2019-01-29T10:15:00Z"/>
        </w:rPr>
      </w:pPr>
      <w:r>
        <w:t>Commonly speaking, “low-cost” refers to the cost of a sensor system compared to the cost of a reference instrument measuring the air pollutant</w:t>
      </w:r>
      <w:hyperlink w:anchor="ref-lewis_low-cost_2018">
        <w:r>
          <w:rPr>
            <w:rStyle w:val="Hyperlink"/>
            <w:vertAlign w:val="superscript"/>
          </w:rPr>
          <w:t>39</w:t>
        </w:r>
      </w:hyperlink>
      <w:r>
        <w:t>. More recently, ultra-affordable OEMs are starting to appear on the market</w:t>
      </w:r>
      <w:ins w:id="29" w:author="Michel Gerboles" w:date="2019-01-29T10:14:00Z">
        <w:r w:rsidR="009D11D2">
          <w:t xml:space="preserve"> for </w:t>
        </w:r>
      </w:ins>
      <w:ins w:id="30" w:author="Michel Gerboles" w:date="2019-01-29T10:15:00Z">
        <w:r w:rsidR="009D11D2">
          <w:t xml:space="preserve">PM </w:t>
        </w:r>
      </w:ins>
      <w:ins w:id="31" w:author="Michel Gerboles" w:date="2019-01-29T10:14:00Z">
        <w:r w:rsidR="009D11D2">
          <w:t>monitoring</w:t>
        </w:r>
      </w:ins>
      <w:r>
        <w:t xml:space="preserve">. Many of them are designed to be integrated in the Internet of things (IoT) network of devices. Currently, for the detection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it is possible to purchase optical sensor at prices of few hundreds euros to few tens of euros from devices manufactured in emerging economies such as the Republic of China and Republic of Korea</w:t>
      </w:r>
      <w:hyperlink w:anchor="ref-the_world_air_quality_index_sensing_2019">
        <w:r>
          <w:rPr>
            <w:rStyle w:val="Hyperlink"/>
            <w:vertAlign w:val="superscript"/>
          </w:rPr>
          <w:t>65</w:t>
        </w:r>
      </w:hyperlink>
      <w:r>
        <w:t xml:space="preserve">. For the detection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some of these sensors are starting achieving performances comparable to low-cost OEMs manufactured in the Western world.</w:t>
      </w:r>
    </w:p>
    <w:p w14:paraId="2DAADD0C" w14:textId="77777777" w:rsidR="008B670D" w:rsidRDefault="008B670D">
      <w:pPr>
        <w:pStyle w:val="BodyText"/>
      </w:pPr>
    </w:p>
    <w:p w14:paraId="0EEED7F9" w14:textId="77777777" w:rsidR="008B670D" w:rsidRDefault="00514B36">
      <w:pPr>
        <w:pStyle w:val="Heading3"/>
      </w:pPr>
      <w:bookmarkStart w:id="32" w:name="raw-data-and-traceability-of-data-treatm"/>
      <w:bookmarkEnd w:id="32"/>
      <w:r>
        <w:t>3.1. Raw data and traceability of data treatment</w:t>
      </w:r>
    </w:p>
    <w:p w14:paraId="7BE03149" w14:textId="5F38E8D2" w:rsidR="008B670D" w:rsidRDefault="009279DE">
      <w:pPr>
        <w:pStyle w:val="FirstParagraph"/>
      </w:pPr>
      <w:ins w:id="33" w:author="Michel Gerboles" w:date="2019-01-29T10:44:00Z">
        <w:r>
          <w:t>The data treatment of measurements of OEM sensors and sensor system</w:t>
        </w:r>
      </w:ins>
      <w:ins w:id="34" w:author="Michel Gerboles" w:date="2019-01-29T10:45:00Z">
        <w:r>
          <w:t xml:space="preserve">s can be classified in two </w:t>
        </w:r>
      </w:ins>
      <w:ins w:id="35" w:author="Michel Gerboles" w:date="2019-01-29T10:46:00Z">
        <w:r>
          <w:t>distinct</w:t>
        </w:r>
      </w:ins>
      <w:ins w:id="36" w:author="Michel Gerboles" w:date="2019-01-29T10:45:00Z">
        <w:r>
          <w:t xml:space="preserve"> </w:t>
        </w:r>
      </w:ins>
      <w:ins w:id="37" w:author="Michel Gerboles" w:date="2019-01-29T10:46:00Z">
        <w:r>
          <w:t>categories</w:t>
        </w:r>
      </w:ins>
      <w:ins w:id="38" w:author="Michel Gerboles" w:date="2019-01-29T10:45:00Z">
        <w:r>
          <w:t xml:space="preserve">: </w:t>
        </w:r>
      </w:ins>
      <w:r w:rsidR="00514B36" w:rsidRPr="009279DE">
        <w:rPr>
          <w:strike/>
          <w:highlight w:val="yellow"/>
          <w:rPrChange w:id="39" w:author="Michel Gerboles" w:date="2019-01-29T10:46:00Z">
            <w:rPr/>
          </w:rPrChange>
        </w:rPr>
        <w:t>We identified two methodologies to test sensors against a reference systems</w:t>
      </w:r>
      <w:r w:rsidR="00514B36">
        <w:t>:</w:t>
      </w:r>
    </w:p>
    <w:p w14:paraId="62CFC8CF" w14:textId="7468C351" w:rsidR="008B670D" w:rsidRDefault="00514B36">
      <w:pPr>
        <w:numPr>
          <w:ilvl w:val="0"/>
          <w:numId w:val="21"/>
        </w:numPr>
      </w:pPr>
      <w:moveFromRangeStart w:id="40" w:author="Michel Gerboles" w:date="2019-01-29T10:49:00Z" w:name="move536522296"/>
      <w:moveFrom w:id="41" w:author="Michel Gerboles" w:date="2019-01-29T10:49:00Z">
        <w:r w:rsidDel="00D7792C">
          <w:t xml:space="preserve">Use of sensor devices connected to a custom-made data acquisition system to acquire raw data from the sensor to estimate pollutant concentrations. A calibration curve could be applied to the raw data to validate the sensor against a reference system. In most cases, the sensor devices were OEMs integrated in an electronic board. </w:t>
        </w:r>
      </w:moveFrom>
      <w:moveFromRangeEnd w:id="40"/>
      <w:r>
        <w:t xml:space="preserve">Data acquisition and data processing </w:t>
      </w:r>
      <w:ins w:id="42" w:author="Michel Gerboles" w:date="2019-01-29T10:49:00Z">
        <w:r w:rsidR="00D7792C">
          <w:t xml:space="preserve">of sensor data </w:t>
        </w:r>
      </w:ins>
      <w:del w:id="43" w:author="Michel Gerboles" w:date="2019-01-29T10:47:00Z">
        <w:r w:rsidDel="009279DE">
          <w:delText xml:space="preserve">could </w:delText>
        </w:r>
      </w:del>
      <w:ins w:id="44" w:author="Michel Gerboles" w:date="2019-01-29T10:47:00Z">
        <w:r w:rsidR="009279DE">
          <w:t>that are</w:t>
        </w:r>
      </w:ins>
      <w:del w:id="45" w:author="Michel Gerboles" w:date="2019-01-29T10:47:00Z">
        <w:r w:rsidDel="009279DE">
          <w:delText>be</w:delText>
        </w:r>
      </w:del>
      <w:r>
        <w:t xml:space="preserve"> operated by an </w:t>
      </w:r>
      <w:r>
        <w:rPr>
          <w:b/>
        </w:rPr>
        <w:t>“open source”</w:t>
      </w:r>
      <w:r>
        <w:t xml:space="preserve"> software tuned according to different calibration parameters and environmental conditions. </w:t>
      </w:r>
      <w:ins w:id="46" w:author="Michel Gerboles" w:date="2019-01-29T10:54:00Z">
        <w:r w:rsidR="00F239D1">
          <w:t xml:space="preserve">All data treatments from data acquisition </w:t>
        </w:r>
      </w:ins>
      <w:ins w:id="47" w:author="Michel Gerboles" w:date="2019-01-29T10:55:00Z">
        <w:r w:rsidR="00F239D1">
          <w:t xml:space="preserve">until the conversion to pollutant concentration levels is known to the user. </w:t>
        </w:r>
      </w:ins>
      <w:r>
        <w:t xml:space="preserve">Among </w:t>
      </w:r>
      <w:r>
        <w:rPr>
          <w:i/>
        </w:rPr>
        <w:t>40</w:t>
      </w:r>
      <w:r>
        <w:t xml:space="preserve"> sensors, we identified </w:t>
      </w:r>
      <w:r>
        <w:rPr>
          <w:i/>
        </w:rPr>
        <w:t>384</w:t>
      </w:r>
      <w:r>
        <w:t xml:space="preserve"> records from OEMs (</w:t>
      </w:r>
      <w:r>
        <w:rPr>
          <w:i/>
        </w:rPr>
        <w:t>315</w:t>
      </w:r>
      <w:del w:id="48" w:author="Michel Gerboles" w:date="2019-01-29T10:40:00Z">
        <w:r w:rsidDel="009279DE">
          <w:delText xml:space="preserve"> </w:delText>
        </w:r>
      </w:del>
      <w:r>
        <w:t>) and sensor systems (</w:t>
      </w:r>
      <w:r>
        <w:rPr>
          <w:i/>
        </w:rPr>
        <w:t>69</w:t>
      </w:r>
      <w:r>
        <w:t xml:space="preserve">) using an open source software for data management. Usually, outputs from these sensor were already in the same measurement units </w:t>
      </w:r>
      <w:del w:id="49" w:author="Michel Gerboles" w:date="2019-01-29T10:48:00Z">
        <w:r w:rsidDel="009279DE">
          <w:delText xml:space="preserve">of </w:delText>
        </w:r>
      </w:del>
      <w:ins w:id="50" w:author="Michel Gerboles" w:date="2019-01-29T10:48:00Z">
        <w:r w:rsidR="009279DE">
          <w:t>as</w:t>
        </w:r>
        <w:r w:rsidR="009279DE">
          <w:t xml:space="preserve"> </w:t>
        </w:r>
      </w:ins>
      <w:r>
        <w:t xml:space="preserve">the reference </w:t>
      </w:r>
      <w:del w:id="51" w:author="Michel Gerboles" w:date="2019-01-29T10:49:00Z">
        <w:r w:rsidDel="009279DE">
          <w:delText>system</w:delText>
        </w:r>
      </w:del>
      <w:ins w:id="52" w:author="Michel Gerboles" w:date="2019-01-29T10:49:00Z">
        <w:r w:rsidR="009279DE">
          <w:t>measurements</w:t>
        </w:r>
      </w:ins>
      <w:r>
        <w:t>.</w:t>
      </w:r>
      <w:ins w:id="53" w:author="Michel Gerboles" w:date="2019-01-29T10:49:00Z">
        <w:r w:rsidR="00D7792C" w:rsidRPr="00D7792C">
          <w:t xml:space="preserve"> </w:t>
        </w:r>
        <w:r w:rsidR="00D7792C">
          <w:t xml:space="preserve">In this category, </w:t>
        </w:r>
      </w:ins>
      <w:moveToRangeStart w:id="54" w:author="Michel Gerboles" w:date="2019-01-29T10:49:00Z" w:name="move536522296"/>
      <w:moveTo w:id="55" w:author="Michel Gerboles" w:date="2019-01-29T10:49:00Z">
        <w:del w:id="56" w:author="Michel Gerboles" w:date="2019-01-29T10:49:00Z">
          <w:r w:rsidR="00D7792C" w:rsidDel="00D7792C">
            <w:delText xml:space="preserve">Use of </w:delText>
          </w:r>
        </w:del>
        <w:r w:rsidR="00D7792C">
          <w:t xml:space="preserve">sensor devices </w:t>
        </w:r>
      </w:moveTo>
      <w:ins w:id="57" w:author="Michel Gerboles" w:date="2019-01-29T10:50:00Z">
        <w:r w:rsidR="00D7792C">
          <w:t xml:space="preserve">are </w:t>
        </w:r>
      </w:ins>
      <w:ins w:id="58" w:author="Michel Gerboles" w:date="2019-01-29T10:51:00Z">
        <w:r w:rsidR="00D7792C">
          <w:t xml:space="preserve">generally </w:t>
        </w:r>
      </w:ins>
      <w:moveTo w:id="59" w:author="Michel Gerboles" w:date="2019-01-29T10:49:00Z">
        <w:r w:rsidR="00D7792C">
          <w:t xml:space="preserve">connected to a custom-made data acquisition system to acquire </w:t>
        </w:r>
      </w:moveTo>
      <w:ins w:id="60" w:author="Michel Gerboles" w:date="2019-01-29T10:50:00Z">
        <w:r w:rsidR="00D7792C">
          <w:t xml:space="preserve">sensor </w:t>
        </w:r>
      </w:ins>
      <w:moveTo w:id="61" w:author="Michel Gerboles" w:date="2019-01-29T10:49:00Z">
        <w:r w:rsidR="00D7792C">
          <w:t>raw data</w:t>
        </w:r>
        <w:del w:id="62" w:author="Michel Gerboles" w:date="2019-01-29T10:50:00Z">
          <w:r w:rsidR="00D7792C" w:rsidDel="00D7792C">
            <w:delText xml:space="preserve"> from the sensor to estimate pollutant concentrations</w:delText>
          </w:r>
        </w:del>
        <w:r w:rsidR="00D7792C">
          <w:t xml:space="preserve">. </w:t>
        </w:r>
      </w:moveTo>
      <w:ins w:id="63" w:author="Michel Gerboles" w:date="2019-01-29T10:52:00Z">
        <w:r w:rsidR="00D7792C">
          <w:t>Generally, us</w:t>
        </w:r>
      </w:ins>
      <w:ins w:id="64" w:author="Michel Gerboles" w:date="2019-01-29T10:50:00Z">
        <w:r w:rsidR="00D7792C">
          <w:t>ers are expected to set a</w:t>
        </w:r>
      </w:ins>
      <w:moveTo w:id="65" w:author="Michel Gerboles" w:date="2019-01-29T10:49:00Z">
        <w:del w:id="66" w:author="Michel Gerboles" w:date="2019-01-29T10:50:00Z">
          <w:r w:rsidR="00D7792C" w:rsidDel="00D7792C">
            <w:delText>A</w:delText>
          </w:r>
        </w:del>
        <w:r w:rsidR="00D7792C">
          <w:t xml:space="preserve"> calibration </w:t>
        </w:r>
        <w:del w:id="67" w:author="Michel Gerboles" w:date="2019-01-29T10:57:00Z">
          <w:r w:rsidR="00D7792C" w:rsidDel="00BD1D87">
            <w:delText>curve</w:delText>
          </w:r>
        </w:del>
      </w:moveTo>
      <w:ins w:id="68" w:author="Michel Gerboles" w:date="2019-01-29T10:57:00Z">
        <w:r w:rsidR="00BD1D87">
          <w:t>function</w:t>
        </w:r>
      </w:ins>
      <w:ins w:id="69" w:author="Michel Gerboles" w:date="2019-01-29T10:52:00Z">
        <w:r w:rsidR="00D7792C">
          <w:t xml:space="preserve"> in order to convert</w:t>
        </w:r>
      </w:ins>
      <w:moveTo w:id="70" w:author="Michel Gerboles" w:date="2019-01-29T10:49:00Z">
        <w:r w:rsidR="00D7792C">
          <w:t xml:space="preserve"> </w:t>
        </w:r>
        <w:del w:id="71" w:author="Michel Gerboles" w:date="2019-01-29T10:52:00Z">
          <w:r w:rsidR="00D7792C" w:rsidDel="00D7792C">
            <w:delText>could be applied to the</w:delText>
          </w:r>
        </w:del>
      </w:moveTo>
      <w:ins w:id="72" w:author="Michel Gerboles" w:date="2019-01-29T10:52:00Z">
        <w:r w:rsidR="00D7792C">
          <w:t>sensor</w:t>
        </w:r>
      </w:ins>
      <w:moveTo w:id="73" w:author="Michel Gerboles" w:date="2019-01-29T10:49:00Z">
        <w:r w:rsidR="00D7792C">
          <w:t xml:space="preserve"> raw data </w:t>
        </w:r>
        <w:del w:id="74" w:author="Michel Gerboles" w:date="2019-01-29T10:52:00Z">
          <w:r w:rsidR="00D7792C" w:rsidDel="00D7792C">
            <w:delText xml:space="preserve">to validate the sensor </w:delText>
          </w:r>
        </w:del>
        <w:r w:rsidR="00D7792C">
          <w:t xml:space="preserve">against </w:t>
        </w:r>
      </w:moveTo>
      <w:ins w:id="75" w:author="Michel Gerboles" w:date="2019-01-29T10:53:00Z">
        <w:r w:rsidR="00D7792C">
          <w:t>reference measurements</w:t>
        </w:r>
      </w:ins>
      <w:moveTo w:id="76" w:author="Michel Gerboles" w:date="2019-01-29T10:49:00Z">
        <w:del w:id="77" w:author="Michel Gerboles" w:date="2019-01-29T10:53:00Z">
          <w:r w:rsidR="00D7792C" w:rsidDel="00D7792C">
            <w:delText>a reference system</w:delText>
          </w:r>
        </w:del>
        <w:r w:rsidR="00D7792C">
          <w:t xml:space="preserve">. </w:t>
        </w:r>
      </w:moveTo>
      <w:ins w:id="78" w:author="Michel Gerboles" w:date="2019-01-29T10:53:00Z">
        <w:r w:rsidR="00D7792C">
          <w:t>In this category</w:t>
        </w:r>
      </w:ins>
      <w:moveTo w:id="79" w:author="Michel Gerboles" w:date="2019-01-29T10:49:00Z">
        <w:del w:id="80" w:author="Michel Gerboles" w:date="2019-01-29T10:53:00Z">
          <w:r w:rsidR="00D7792C" w:rsidDel="00D7792C">
            <w:delText>I</w:delText>
          </w:r>
        </w:del>
        <w:del w:id="81" w:author="Michel Gerboles" w:date="2019-01-29T10:57:00Z">
          <w:r w:rsidR="00D7792C" w:rsidDel="00BD1D87">
            <w:delText>n most cases</w:delText>
          </w:r>
        </w:del>
        <w:r w:rsidR="00D7792C">
          <w:t xml:space="preserve">, the sensor </w:t>
        </w:r>
      </w:moveTo>
      <w:ins w:id="82" w:author="Michel Gerboles" w:date="2019-01-29T10:58:00Z">
        <w:r w:rsidR="005F4D27">
          <w:t xml:space="preserve">only </w:t>
        </w:r>
      </w:ins>
      <w:ins w:id="83" w:author="Michel Gerboles" w:date="2019-01-29T10:53:00Z">
        <w:r w:rsidR="00D7792C">
          <w:t xml:space="preserve">consists of </w:t>
        </w:r>
      </w:ins>
      <w:moveTo w:id="84" w:author="Michel Gerboles" w:date="2019-01-29T10:49:00Z">
        <w:del w:id="85" w:author="Michel Gerboles" w:date="2019-01-29T10:53:00Z">
          <w:r w:rsidR="00D7792C" w:rsidDel="00D7792C">
            <w:delText xml:space="preserve">devices were </w:delText>
          </w:r>
        </w:del>
        <w:r w:rsidR="00D7792C">
          <w:t>OEMs integrated in a</w:t>
        </w:r>
        <w:del w:id="86" w:author="Michel Gerboles" w:date="2019-01-29T10:54:00Z">
          <w:r w:rsidR="00D7792C" w:rsidDel="00F239D1">
            <w:delText>n</w:delText>
          </w:r>
        </w:del>
        <w:r w:rsidR="00D7792C">
          <w:t xml:space="preserve"> </w:t>
        </w:r>
      </w:moveTo>
      <w:ins w:id="87" w:author="Michel Gerboles" w:date="2019-01-29T10:53:00Z">
        <w:r w:rsidR="00D7792C">
          <w:t xml:space="preserve">data acquisition </w:t>
        </w:r>
      </w:ins>
      <w:moveTo w:id="88" w:author="Michel Gerboles" w:date="2019-01-29T10:49:00Z">
        <w:del w:id="89" w:author="Michel Gerboles" w:date="2019-01-29T10:57:00Z">
          <w:r w:rsidR="00D7792C" w:rsidDel="00BD1D87">
            <w:delText>electronic board</w:delText>
          </w:r>
        </w:del>
      </w:moveTo>
      <w:ins w:id="90" w:author="Michel Gerboles" w:date="2019-01-29T10:57:00Z">
        <w:r w:rsidR="00BD1D87">
          <w:t>system</w:t>
        </w:r>
        <w:r w:rsidR="00BD1D87">
          <w:t>, i</w:t>
        </w:r>
        <w:r w:rsidR="00BD1D87">
          <w:t>n most cases</w:t>
        </w:r>
      </w:ins>
      <w:ins w:id="91" w:author="Michel Gerboles" w:date="2019-01-29T10:58:00Z">
        <w:r w:rsidR="005F4D27">
          <w:t xml:space="preserve"> with a posteriori data treatment</w:t>
        </w:r>
      </w:ins>
      <w:moveTo w:id="92" w:author="Michel Gerboles" w:date="2019-01-29T10:49:00Z">
        <w:r w:rsidR="00D7792C">
          <w:t>.</w:t>
        </w:r>
      </w:moveTo>
      <w:moveToRangeEnd w:id="54"/>
    </w:p>
    <w:p w14:paraId="5857A0D0" w14:textId="28ADEEA4" w:rsidR="008B670D" w:rsidRDefault="00514B36">
      <w:pPr>
        <w:numPr>
          <w:ilvl w:val="0"/>
          <w:numId w:val="21"/>
        </w:numPr>
      </w:pPr>
      <w:del w:id="93" w:author="Michel Gerboles" w:date="2019-01-29T10:56:00Z">
        <w:r w:rsidDel="00BD1D87">
          <w:delText>Use of</w:delText>
        </w:r>
      </w:del>
      <w:ins w:id="94" w:author="Michel Gerboles" w:date="2019-01-29T10:56:00Z">
        <w:r w:rsidR="00BD1D87">
          <w:t>S</w:t>
        </w:r>
      </w:ins>
      <w:del w:id="95" w:author="Michel Gerboles" w:date="2019-01-29T10:56:00Z">
        <w:r w:rsidDel="00BD1D87">
          <w:delText xml:space="preserve"> s</w:delText>
        </w:r>
      </w:del>
      <w:r>
        <w:t xml:space="preserve">ensor systems with </w:t>
      </w:r>
      <w:ins w:id="96" w:author="Michel Gerboles" w:date="2019-01-29T10:56:00Z">
        <w:r w:rsidR="00BD1D87">
          <w:t xml:space="preserve">integrated </w:t>
        </w:r>
      </w:ins>
      <w:r>
        <w:t xml:space="preserve">built-in OEM sensors, </w:t>
      </w:r>
      <w:ins w:id="97" w:author="Michel Gerboles" w:date="2019-01-29T10:56:00Z">
        <w:r w:rsidR="00BD1D87">
          <w:t xml:space="preserve">data acquisition system </w:t>
        </w:r>
      </w:ins>
      <w:r w:rsidRPr="00BD1D87">
        <w:rPr>
          <w:strike/>
          <w:highlight w:val="yellow"/>
          <w:rPrChange w:id="98" w:author="Michel Gerboles" w:date="2019-01-29T10:56:00Z">
            <w:rPr/>
          </w:rPrChange>
        </w:rPr>
        <w:t>electronic board</w:t>
      </w:r>
      <w:r>
        <w:t xml:space="preserve"> and calibration algorithms </w:t>
      </w:r>
      <w:ins w:id="99" w:author="Michel Gerboles" w:date="2019-01-29T10:58:00Z">
        <w:r w:rsidR="00BD7037">
          <w:t xml:space="preserve">whose data treatment is </w:t>
        </w:r>
      </w:ins>
      <w:ins w:id="100" w:author="Michel Gerboles" w:date="2019-01-29T10:59:00Z">
        <w:r w:rsidR="00BD7037">
          <w:t>u</w:t>
        </w:r>
      </w:ins>
      <w:ins w:id="101" w:author="Michel Gerboles" w:date="2019-01-29T10:58:00Z">
        <w:r w:rsidR="00BD7037">
          <w:t>nknown and</w:t>
        </w:r>
      </w:ins>
      <w:del w:id="102" w:author="Michel Gerboles" w:date="2019-01-29T10:58:00Z">
        <w:r w:rsidDel="00BD7037">
          <w:delText>but</w:delText>
        </w:r>
      </w:del>
      <w:r>
        <w:t xml:space="preserve"> without the possibility to change any parameters </w:t>
      </w:r>
      <w:r w:rsidRPr="00BD7037">
        <w:rPr>
          <w:strike/>
          <w:highlight w:val="yellow"/>
          <w:rPrChange w:id="103" w:author="Michel Gerboles" w:date="2019-01-29T10:59:00Z">
            <w:rPr/>
          </w:rPrChange>
        </w:rPr>
        <w:t>of the sensor set by the manufacturer</w:t>
      </w:r>
      <w:r>
        <w:t xml:space="preserve">. </w:t>
      </w:r>
      <w:moveFromRangeStart w:id="104" w:author="Michel Gerboles" w:date="2019-01-29T10:59:00Z" w:name="move536522925"/>
      <w:moveFrom w:id="105" w:author="Michel Gerboles" w:date="2019-01-29T10:59:00Z">
        <w:r w:rsidDel="00BD7037">
          <w:t xml:space="preserve">In most cases, the sensor system was previously calibrated against a reference system or, the calibration parameters were remotely adjusted by the manufacturer. </w:t>
        </w:r>
      </w:moveFrom>
      <w:moveFromRangeEnd w:id="104"/>
      <w:r>
        <w:t xml:space="preserve">These sensors systems have been identified as </w:t>
      </w:r>
      <w:r>
        <w:rPr>
          <w:b/>
        </w:rPr>
        <w:t>“black box”</w:t>
      </w:r>
      <w:r>
        <w:t xml:space="preserve"> because of the impossibility to be tuned by the user. Among </w:t>
      </w:r>
      <w:r>
        <w:rPr>
          <w:i/>
        </w:rPr>
        <w:t>73</w:t>
      </w:r>
      <w:r>
        <w:t xml:space="preserve"> sensors, we identified </w:t>
      </w:r>
      <w:r>
        <w:rPr>
          <w:i/>
        </w:rPr>
        <w:t>897</w:t>
      </w:r>
      <w:r>
        <w:t xml:space="preserve"> records among OEMs (</w:t>
      </w:r>
      <w:r>
        <w:rPr>
          <w:i/>
        </w:rPr>
        <w:t>39</w:t>
      </w:r>
      <w:r>
        <w:t>) and sensor systems (</w:t>
      </w:r>
      <w:r>
        <w:rPr>
          <w:i/>
        </w:rPr>
        <w:t>858</w:t>
      </w:r>
      <w:r>
        <w:t>) not using an open source software for data management.</w:t>
      </w:r>
      <w:ins w:id="106" w:author="Michel Gerboles" w:date="2019-01-29T10:59:00Z">
        <w:r w:rsidR="00BD7037" w:rsidRPr="00BD7037">
          <w:t xml:space="preserve"> </w:t>
        </w:r>
      </w:ins>
      <w:moveToRangeStart w:id="107" w:author="Michel Gerboles" w:date="2019-01-29T10:59:00Z" w:name="move536522925"/>
      <w:moveTo w:id="108" w:author="Michel Gerboles" w:date="2019-01-29T10:59:00Z">
        <w:r w:rsidR="00BD7037">
          <w:t xml:space="preserve">In most cases, the sensor system </w:t>
        </w:r>
        <w:del w:id="109" w:author="Michel Gerboles" w:date="2019-01-29T11:00:00Z">
          <w:r w:rsidR="00BD7037" w:rsidDel="00BD7037">
            <w:delText>was</w:delText>
          </w:r>
        </w:del>
      </w:moveTo>
      <w:ins w:id="110" w:author="Michel Gerboles" w:date="2019-01-29T11:00:00Z">
        <w:r w:rsidR="00BD7037">
          <w:t>are</w:t>
        </w:r>
      </w:ins>
      <w:moveTo w:id="111" w:author="Michel Gerboles" w:date="2019-01-29T10:59:00Z">
        <w:r w:rsidR="00BD7037">
          <w:t xml:space="preserve"> previously calibrated against a reference system or, the calibration parameters </w:t>
        </w:r>
        <w:del w:id="112" w:author="Michel Gerboles" w:date="2019-01-29T11:00:00Z">
          <w:r w:rsidR="00BD7037" w:rsidDel="00BD7037">
            <w:delText>were</w:delText>
          </w:r>
        </w:del>
      </w:moveTo>
      <w:ins w:id="113" w:author="Michel Gerboles" w:date="2019-01-29T11:00:00Z">
        <w:r w:rsidR="00BD7037">
          <w:t>are</w:t>
        </w:r>
      </w:ins>
      <w:bookmarkStart w:id="114" w:name="_GoBack"/>
      <w:bookmarkEnd w:id="114"/>
      <w:moveTo w:id="115" w:author="Michel Gerboles" w:date="2019-01-29T10:59:00Z">
        <w:r w:rsidR="00BD7037">
          <w:t xml:space="preserve"> remotely adjusted by the manufacturer.</w:t>
        </w:r>
      </w:moveTo>
      <w:moveToRangeEnd w:id="107"/>
    </w:p>
    <w:p w14:paraId="34C12FD1" w14:textId="77777777" w:rsidR="008B670D" w:rsidRDefault="00514B36" w:rsidP="005D4AB2">
      <w:pPr>
        <w:pStyle w:val="FirstParagraph"/>
      </w:pPr>
      <w:r>
        <w:t>Clear definitions and examples of the principle of operations used by the different type of sensor (electrochemical, metal oxides, optical particulate counter, optical sensors) are reported in a recent work by WMO</w:t>
      </w:r>
      <w:hyperlink w:anchor="ref-lewis_low-cost_2018">
        <w:r>
          <w:rPr>
            <w:rStyle w:val="Hyperlink"/>
            <w:vertAlign w:val="superscript"/>
          </w:rPr>
          <w:t>39</w:t>
        </w:r>
      </w:hyperlink>
      <w:r>
        <w:t xml:space="preserve">. This work also reports the several limitation of each </w:t>
      </w:r>
      <w:r>
        <w:lastRenderedPageBreak/>
        <w:t>type of sensor such as, interference with other gaseous pollutant, drifts, correction to be applied and aging effect. At the date, there is a larger number of active and commercially avaialable sensors (</w:t>
      </w:r>
      <w:r>
        <w:rPr>
          <w:b/>
        </w:rPr>
        <w:t>Figure 2</w:t>
      </w:r>
      <w:r>
        <w:t>). However, while most of the OEM sensors are open sources, allowing end-users to integrate them into sensors systemes, most of the sensor systems themselves were found to be “black-box” devices. This represents a limitation when the sensor system might need further re-calibration other then the one provided by the manufacturer.</w:t>
      </w:r>
    </w:p>
    <w:p w14:paraId="7254401C" w14:textId="77777777" w:rsidR="008B670D" w:rsidRDefault="00514B36">
      <w:r>
        <w:rPr>
          <w:noProof/>
          <w:lang w:val="en-GB" w:eastAsia="en-GB"/>
        </w:rPr>
        <w:drawing>
          <wp:inline distT="0" distB="0" distL="0" distR="0" wp14:anchorId="01850D32" wp14:editId="6857F07B">
            <wp:extent cx="5286375" cy="3876675"/>
            <wp:effectExtent l="19050" t="19050" r="28575" b="28575"/>
            <wp:docPr id="2" name="Picture" descr="Figure 2. Number of sensor models gathered from the literature review. Sensors has ben classified by their type of technology, availability, openness and commercialit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12"/>
                    <a:stretch>
                      <a:fillRect/>
                    </a:stretch>
                  </pic:blipFill>
                  <pic:spPr bwMode="auto">
                    <a:xfrm>
                      <a:off x="0" y="0"/>
                      <a:ext cx="5286940" cy="3877089"/>
                    </a:xfrm>
                    <a:prstGeom prst="rect">
                      <a:avLst/>
                    </a:prstGeom>
                    <a:noFill/>
                    <a:ln w="9525">
                      <a:solidFill>
                        <a:schemeClr val="tx1"/>
                      </a:solidFill>
                      <a:headEnd/>
                      <a:tailEnd/>
                    </a:ln>
                  </pic:spPr>
                </pic:pic>
              </a:graphicData>
            </a:graphic>
          </wp:inline>
        </w:drawing>
      </w:r>
    </w:p>
    <w:p w14:paraId="252C748D" w14:textId="77777777" w:rsidR="008B670D" w:rsidRDefault="00514B36">
      <w:pPr>
        <w:pStyle w:val="ImageCaption"/>
      </w:pPr>
      <w:r>
        <w:rPr>
          <w:b/>
        </w:rPr>
        <w:t>Figure 2.</w:t>
      </w:r>
      <w:r>
        <w:t xml:space="preserve"> Number of sensor models gathered from the literature review. Sensors has ben classified by their type of technology, availability, openness and commerciality.</w:t>
      </w:r>
    </w:p>
    <w:p w14:paraId="357FFACC" w14:textId="77777777" w:rsidR="008B670D" w:rsidRDefault="008B670D">
      <w:pPr>
        <w:pStyle w:val="BodyText"/>
      </w:pPr>
    </w:p>
    <w:p w14:paraId="09C53915" w14:textId="77777777" w:rsidR="005D4AB2" w:rsidRDefault="005D4AB2">
      <w:pPr>
        <w:pStyle w:val="BodyText"/>
      </w:pPr>
    </w:p>
    <w:p w14:paraId="6E2B8D5A" w14:textId="77777777" w:rsidR="008B670D" w:rsidRDefault="00514B36">
      <w:pPr>
        <w:pStyle w:val="TableCaption"/>
      </w:pPr>
      <w:r>
        <w:rPr>
          <w:b/>
        </w:rPr>
        <w:t>Table 2.</w:t>
      </w:r>
      <w:r>
        <w:t xml:space="preserve"> Number of analyzed records for OEMs/Sensor Systems by pollutant and by type of technology.</w:t>
      </w:r>
    </w:p>
    <w:tbl>
      <w:tblPr>
        <w:tblW w:w="5000" w:type="pct"/>
        <w:tblLook w:val="07E0" w:firstRow="1" w:lastRow="1" w:firstColumn="1" w:lastColumn="1" w:noHBand="1" w:noVBand="1"/>
        <w:tblCaption w:val="Table 2. Number of analyzed records for OEMs/Sensor Systems by pollutant and by type of technology."/>
      </w:tblPr>
      <w:tblGrid>
        <w:gridCol w:w="1114"/>
        <w:gridCol w:w="1745"/>
        <w:gridCol w:w="1192"/>
        <w:gridCol w:w="5309"/>
      </w:tblGrid>
      <w:tr w:rsidR="008B670D" w14:paraId="7565BAEF" w14:textId="77777777">
        <w:tc>
          <w:tcPr>
            <w:tcW w:w="0" w:type="auto"/>
            <w:tcBorders>
              <w:bottom w:val="single" w:sz="0" w:space="0" w:color="auto"/>
            </w:tcBorders>
            <w:vAlign w:val="bottom"/>
          </w:tcPr>
          <w:p w14:paraId="17DAB4C7" w14:textId="77777777" w:rsidR="008B670D" w:rsidRDefault="00514B36">
            <w:pPr>
              <w:pStyle w:val="Compact"/>
            </w:pPr>
            <w:r>
              <w:t>pollutant</w:t>
            </w:r>
          </w:p>
        </w:tc>
        <w:tc>
          <w:tcPr>
            <w:tcW w:w="0" w:type="auto"/>
            <w:tcBorders>
              <w:bottom w:val="single" w:sz="0" w:space="0" w:color="auto"/>
            </w:tcBorders>
            <w:vAlign w:val="bottom"/>
          </w:tcPr>
          <w:p w14:paraId="3C55EC2B" w14:textId="77777777" w:rsidR="008B670D" w:rsidRDefault="00514B36">
            <w:pPr>
              <w:pStyle w:val="Compact"/>
            </w:pPr>
            <w:r>
              <w:t>type</w:t>
            </w:r>
          </w:p>
        </w:tc>
        <w:tc>
          <w:tcPr>
            <w:tcW w:w="0" w:type="auto"/>
            <w:tcBorders>
              <w:bottom w:val="single" w:sz="0" w:space="0" w:color="auto"/>
            </w:tcBorders>
            <w:vAlign w:val="bottom"/>
          </w:tcPr>
          <w:p w14:paraId="4751F81A" w14:textId="77777777" w:rsidR="008B670D" w:rsidRDefault="00514B36">
            <w:pPr>
              <w:pStyle w:val="Compact"/>
              <w:jc w:val="right"/>
            </w:pPr>
            <w:r>
              <w:t>n. records</w:t>
            </w:r>
          </w:p>
        </w:tc>
        <w:tc>
          <w:tcPr>
            <w:tcW w:w="0" w:type="auto"/>
            <w:tcBorders>
              <w:bottom w:val="single" w:sz="0" w:space="0" w:color="auto"/>
            </w:tcBorders>
            <w:vAlign w:val="bottom"/>
          </w:tcPr>
          <w:p w14:paraId="2EA7C60D" w14:textId="77777777" w:rsidR="008B670D" w:rsidRDefault="00514B36">
            <w:pPr>
              <w:pStyle w:val="Compact"/>
            </w:pPr>
            <w:r>
              <w:t>references</w:t>
            </w:r>
          </w:p>
        </w:tc>
      </w:tr>
      <w:tr w:rsidR="008B670D" w14:paraId="0CB70B0E" w14:textId="77777777">
        <w:tc>
          <w:tcPr>
            <w:tcW w:w="0" w:type="auto"/>
          </w:tcPr>
          <w:p w14:paraId="5AC15756" w14:textId="77777777" w:rsidR="008B670D" w:rsidRDefault="00514B36">
            <w:pPr>
              <w:pStyle w:val="Compact"/>
            </w:pPr>
            <m:oMathPara>
              <m:oMath>
                <m:r>
                  <w:rPr>
                    <w:rFonts w:ascii="Cambria Math" w:hAnsi="Cambria Math"/>
                  </w:rPr>
                  <m:t>CO</m:t>
                </m:r>
              </m:oMath>
            </m:oMathPara>
          </w:p>
        </w:tc>
        <w:tc>
          <w:tcPr>
            <w:tcW w:w="0" w:type="auto"/>
          </w:tcPr>
          <w:p w14:paraId="46406977" w14:textId="77777777" w:rsidR="008B670D" w:rsidRDefault="00514B36">
            <w:pPr>
              <w:pStyle w:val="Compact"/>
            </w:pPr>
            <w:r>
              <w:t>electrochemical</w:t>
            </w:r>
          </w:p>
        </w:tc>
        <w:tc>
          <w:tcPr>
            <w:tcW w:w="0" w:type="auto"/>
          </w:tcPr>
          <w:p w14:paraId="301AD14C" w14:textId="77777777" w:rsidR="008B670D" w:rsidRDefault="00514B36">
            <w:pPr>
              <w:pStyle w:val="Compact"/>
              <w:jc w:val="right"/>
            </w:pPr>
            <w:r>
              <w:t>64</w:t>
            </w:r>
          </w:p>
        </w:tc>
        <w:tc>
          <w:tcPr>
            <w:tcW w:w="0" w:type="auto"/>
          </w:tcPr>
          <w:p w14:paraId="0FDC2D00" w14:textId="77777777" w:rsidR="008B670D" w:rsidRDefault="00BD7037">
            <w:pPr>
              <w:pStyle w:val="Compact"/>
            </w:pPr>
            <m:oMathPara>
              <m:oMath>
                <m:sSup>
                  <m:sSupPr>
                    <m:ctrlPr>
                      <w:rPr>
                        <w:rFonts w:ascii="Cambria Math" w:hAnsi="Cambria Math"/>
                      </w:rPr>
                    </m:ctrlPr>
                  </m:sSupPr>
                  <m:e/>
                  <m:sup>
                    <m:r>
                      <w:rPr>
                        <w:rFonts w:ascii="Cambria Math" w:hAnsi="Cambria Math"/>
                      </w:rPr>
                      <m:t>2,30,11,58,75,21,9,63,44,70,26,27,32,52,43</m:t>
                    </m:r>
                  </m:sup>
                </m:sSup>
              </m:oMath>
            </m:oMathPara>
          </w:p>
        </w:tc>
      </w:tr>
      <w:tr w:rsidR="008B670D" w14:paraId="2554029A" w14:textId="77777777">
        <w:tc>
          <w:tcPr>
            <w:tcW w:w="0" w:type="auto"/>
          </w:tcPr>
          <w:p w14:paraId="652FD873" w14:textId="77777777" w:rsidR="008B670D" w:rsidRDefault="00514B36">
            <w:pPr>
              <w:pStyle w:val="Compact"/>
            </w:pPr>
            <m:oMathPara>
              <m:oMath>
                <m:r>
                  <w:rPr>
                    <w:rFonts w:ascii="Cambria Math" w:hAnsi="Cambria Math"/>
                  </w:rPr>
                  <m:t>CO</m:t>
                </m:r>
              </m:oMath>
            </m:oMathPara>
          </w:p>
        </w:tc>
        <w:tc>
          <w:tcPr>
            <w:tcW w:w="0" w:type="auto"/>
          </w:tcPr>
          <w:p w14:paraId="778F8EBD" w14:textId="77777777" w:rsidR="008B670D" w:rsidRDefault="00514B36">
            <w:pPr>
              <w:pStyle w:val="Compact"/>
            </w:pPr>
            <w:r>
              <w:t>MOs</w:t>
            </w:r>
          </w:p>
        </w:tc>
        <w:tc>
          <w:tcPr>
            <w:tcW w:w="0" w:type="auto"/>
          </w:tcPr>
          <w:p w14:paraId="5963D621" w14:textId="77777777" w:rsidR="008B670D" w:rsidRDefault="00514B36">
            <w:pPr>
              <w:pStyle w:val="Compact"/>
              <w:jc w:val="right"/>
            </w:pPr>
            <w:r>
              <w:t>23</w:t>
            </w:r>
          </w:p>
        </w:tc>
        <w:tc>
          <w:tcPr>
            <w:tcW w:w="0" w:type="auto"/>
          </w:tcPr>
          <w:p w14:paraId="661A985D" w14:textId="77777777" w:rsidR="008B670D" w:rsidRDefault="00BD7037">
            <w:pPr>
              <w:pStyle w:val="Compact"/>
            </w:pPr>
            <m:oMathPara>
              <m:oMath>
                <m:sSup>
                  <m:sSupPr>
                    <m:ctrlPr>
                      <w:rPr>
                        <w:rFonts w:ascii="Cambria Math" w:hAnsi="Cambria Math"/>
                      </w:rPr>
                    </m:ctrlPr>
                  </m:sSupPr>
                  <m:e/>
                  <m:sup>
                    <m:r>
                      <w:rPr>
                        <w:rFonts w:ascii="Cambria Math" w:hAnsi="Cambria Math"/>
                      </w:rPr>
                      <m:t>2,58,50</m:t>
                    </m:r>
                  </m:sup>
                </m:sSup>
              </m:oMath>
            </m:oMathPara>
          </w:p>
        </w:tc>
      </w:tr>
      <w:tr w:rsidR="008B670D" w14:paraId="05445BEB" w14:textId="77777777">
        <w:tc>
          <w:tcPr>
            <w:tcW w:w="0" w:type="auto"/>
          </w:tcPr>
          <w:p w14:paraId="22F4871E" w14:textId="77777777" w:rsidR="008B670D" w:rsidRDefault="00514B36">
            <w:pPr>
              <w:pStyle w:val="Compact"/>
            </w:pPr>
            <m:oMathPara>
              <m:oMath>
                <m:r>
                  <w:rPr>
                    <w:rFonts w:ascii="Cambria Math" w:hAnsi="Cambria Math"/>
                  </w:rPr>
                  <m:t>NO</m:t>
                </m:r>
              </m:oMath>
            </m:oMathPara>
          </w:p>
        </w:tc>
        <w:tc>
          <w:tcPr>
            <w:tcW w:w="0" w:type="auto"/>
          </w:tcPr>
          <w:p w14:paraId="19F05415" w14:textId="77777777" w:rsidR="008B670D" w:rsidRDefault="00514B36">
            <w:pPr>
              <w:pStyle w:val="Compact"/>
            </w:pPr>
            <w:r>
              <w:t>electrochemical</w:t>
            </w:r>
          </w:p>
        </w:tc>
        <w:tc>
          <w:tcPr>
            <w:tcW w:w="0" w:type="auto"/>
          </w:tcPr>
          <w:p w14:paraId="33D6565D" w14:textId="77777777" w:rsidR="008B670D" w:rsidRDefault="00514B36">
            <w:pPr>
              <w:pStyle w:val="Compact"/>
              <w:jc w:val="right"/>
            </w:pPr>
            <w:r>
              <w:t>47</w:t>
            </w:r>
          </w:p>
        </w:tc>
        <w:tc>
          <w:tcPr>
            <w:tcW w:w="0" w:type="auto"/>
          </w:tcPr>
          <w:p w14:paraId="40BBF21F" w14:textId="77777777" w:rsidR="008B670D" w:rsidRDefault="00BD7037">
            <w:pPr>
              <w:pStyle w:val="Compact"/>
            </w:pPr>
            <m:oMathPara>
              <m:oMath>
                <m:sSup>
                  <m:sSupPr>
                    <m:ctrlPr>
                      <w:rPr>
                        <w:rFonts w:ascii="Cambria Math" w:hAnsi="Cambria Math"/>
                      </w:rPr>
                    </m:ctrlPr>
                  </m:sSupPr>
                  <m:e/>
                  <m:sup>
                    <m:r>
                      <w:rPr>
                        <w:rFonts w:ascii="Cambria Math" w:hAnsi="Cambria Math"/>
                      </w:rPr>
                      <m:t>2,11,58,21,9,30,44,70,26,27,32,52,7</m:t>
                    </m:r>
                  </m:sup>
                </m:sSup>
              </m:oMath>
            </m:oMathPara>
          </w:p>
        </w:tc>
      </w:tr>
      <w:tr w:rsidR="008B670D" w14:paraId="3E3E5A9E" w14:textId="77777777">
        <w:tc>
          <w:tcPr>
            <w:tcW w:w="0" w:type="auto"/>
          </w:tcPr>
          <w:p w14:paraId="2A86F2E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6207789" w14:textId="77777777" w:rsidR="008B670D" w:rsidRDefault="00514B36">
            <w:pPr>
              <w:pStyle w:val="Compact"/>
            </w:pPr>
            <w:r>
              <w:t>electrochemical</w:t>
            </w:r>
          </w:p>
        </w:tc>
        <w:tc>
          <w:tcPr>
            <w:tcW w:w="0" w:type="auto"/>
          </w:tcPr>
          <w:p w14:paraId="7696756B" w14:textId="77777777" w:rsidR="008B670D" w:rsidRDefault="00514B36">
            <w:pPr>
              <w:pStyle w:val="Compact"/>
              <w:jc w:val="right"/>
            </w:pPr>
            <w:r>
              <w:t>134</w:t>
            </w:r>
          </w:p>
        </w:tc>
        <w:tc>
          <w:tcPr>
            <w:tcW w:w="0" w:type="auto"/>
          </w:tcPr>
          <w:p w14:paraId="052381FC" w14:textId="77777777" w:rsidR="008B670D" w:rsidRDefault="00BD7037">
            <w:pPr>
              <w:pStyle w:val="Compact"/>
            </w:pPr>
            <m:oMathPara>
              <m:oMath>
                <m:sSup>
                  <m:sSupPr>
                    <m:ctrlPr>
                      <w:rPr>
                        <w:rFonts w:ascii="Cambria Math" w:hAnsi="Cambria Math"/>
                      </w:rPr>
                    </m:ctrlPr>
                  </m:sSupPr>
                  <m:e/>
                  <m:sup>
                    <m:r>
                      <w:rPr>
                        <w:rFonts w:ascii="Cambria Math" w:hAnsi="Cambria Math"/>
                      </w:rPr>
                      <m:t>2,30,11,55,57,72,75,67,64,41,23,45,44,21,9,19,46,63,70,26,27,32,52,43,7</m:t>
                    </m:r>
                  </m:sup>
                </m:sSup>
              </m:oMath>
            </m:oMathPara>
          </w:p>
        </w:tc>
      </w:tr>
      <w:tr w:rsidR="008B670D" w14:paraId="36487017" w14:textId="77777777">
        <w:tc>
          <w:tcPr>
            <w:tcW w:w="0" w:type="auto"/>
          </w:tcPr>
          <w:p w14:paraId="7927307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F7B59F6" w14:textId="77777777" w:rsidR="008B670D" w:rsidRDefault="00514B36">
            <w:pPr>
              <w:pStyle w:val="Compact"/>
            </w:pPr>
            <w:r>
              <w:t>MOs</w:t>
            </w:r>
          </w:p>
        </w:tc>
        <w:tc>
          <w:tcPr>
            <w:tcW w:w="0" w:type="auto"/>
          </w:tcPr>
          <w:p w14:paraId="6A3721A2" w14:textId="77777777" w:rsidR="008B670D" w:rsidRDefault="00514B36">
            <w:pPr>
              <w:pStyle w:val="Compact"/>
              <w:jc w:val="right"/>
            </w:pPr>
            <w:r>
              <w:t>34</w:t>
            </w:r>
          </w:p>
        </w:tc>
        <w:tc>
          <w:tcPr>
            <w:tcW w:w="0" w:type="auto"/>
          </w:tcPr>
          <w:p w14:paraId="60123A03" w14:textId="77777777" w:rsidR="008B670D" w:rsidRDefault="00BD7037">
            <w:pPr>
              <w:pStyle w:val="Compact"/>
            </w:pPr>
            <m:oMathPara>
              <m:oMath>
                <m:sSup>
                  <m:sSupPr>
                    <m:ctrlPr>
                      <w:rPr>
                        <w:rFonts w:ascii="Cambria Math" w:hAnsi="Cambria Math"/>
                      </w:rPr>
                    </m:ctrlPr>
                  </m:sSupPr>
                  <m:e/>
                  <m:sup>
                    <m:r>
                      <w:rPr>
                        <w:rFonts w:ascii="Cambria Math" w:hAnsi="Cambria Math"/>
                      </w:rPr>
                      <m:t>2,57,66,72,67,9,50</m:t>
                    </m:r>
                  </m:sup>
                </m:sSup>
              </m:oMath>
            </m:oMathPara>
          </w:p>
        </w:tc>
      </w:tr>
      <w:tr w:rsidR="008B670D" w14:paraId="7B508460" w14:textId="77777777">
        <w:tc>
          <w:tcPr>
            <w:tcW w:w="0" w:type="auto"/>
          </w:tcPr>
          <w:p w14:paraId="1400E485"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14B84B5" w14:textId="77777777" w:rsidR="008B670D" w:rsidRDefault="00514B36">
            <w:pPr>
              <w:pStyle w:val="Compact"/>
            </w:pPr>
            <w:r>
              <w:t>electrochemical</w:t>
            </w:r>
          </w:p>
        </w:tc>
        <w:tc>
          <w:tcPr>
            <w:tcW w:w="0" w:type="auto"/>
          </w:tcPr>
          <w:p w14:paraId="492EC4AF" w14:textId="77777777" w:rsidR="008B670D" w:rsidRDefault="00514B36">
            <w:pPr>
              <w:pStyle w:val="Compact"/>
              <w:jc w:val="right"/>
            </w:pPr>
            <w:r>
              <w:t>61</w:t>
            </w:r>
          </w:p>
        </w:tc>
        <w:tc>
          <w:tcPr>
            <w:tcW w:w="0" w:type="auto"/>
          </w:tcPr>
          <w:p w14:paraId="223C3881" w14:textId="77777777" w:rsidR="008B670D" w:rsidRDefault="00BD7037">
            <w:pPr>
              <w:pStyle w:val="Compact"/>
            </w:pPr>
            <m:oMathPara>
              <m:oMath>
                <m:sSup>
                  <m:sSupPr>
                    <m:ctrlPr>
                      <w:rPr>
                        <w:rFonts w:ascii="Cambria Math" w:hAnsi="Cambria Math"/>
                      </w:rPr>
                    </m:ctrlPr>
                  </m:sSupPr>
                  <m:e/>
                  <m:sup>
                    <m:r>
                      <w:rPr>
                        <w:rFonts w:ascii="Cambria Math" w:hAnsi="Cambria Math"/>
                      </w:rPr>
                      <m:t>30,11,55,57,23,21,9,24,70,26,32,2,43,46</m:t>
                    </m:r>
                  </m:sup>
                </m:sSup>
              </m:oMath>
            </m:oMathPara>
          </w:p>
        </w:tc>
      </w:tr>
      <w:tr w:rsidR="008B670D" w14:paraId="2B170FC0" w14:textId="77777777">
        <w:tc>
          <w:tcPr>
            <w:tcW w:w="0" w:type="auto"/>
          </w:tcPr>
          <w:p w14:paraId="5AF35D12"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54661AB" w14:textId="77777777" w:rsidR="008B670D" w:rsidRDefault="00514B36">
            <w:pPr>
              <w:pStyle w:val="Compact"/>
            </w:pPr>
            <w:r>
              <w:t>MOs</w:t>
            </w:r>
          </w:p>
        </w:tc>
        <w:tc>
          <w:tcPr>
            <w:tcW w:w="0" w:type="auto"/>
          </w:tcPr>
          <w:p w14:paraId="381DA6B4" w14:textId="77777777" w:rsidR="008B670D" w:rsidRDefault="00514B36">
            <w:pPr>
              <w:pStyle w:val="Compact"/>
              <w:jc w:val="right"/>
            </w:pPr>
            <w:r>
              <w:t>55</w:t>
            </w:r>
          </w:p>
        </w:tc>
        <w:tc>
          <w:tcPr>
            <w:tcW w:w="0" w:type="auto"/>
          </w:tcPr>
          <w:p w14:paraId="6491091A" w14:textId="77777777" w:rsidR="008B670D" w:rsidRDefault="00BD7037">
            <w:pPr>
              <w:pStyle w:val="Compact"/>
            </w:pPr>
            <m:oMathPara>
              <m:oMath>
                <m:sSup>
                  <m:sSupPr>
                    <m:ctrlPr>
                      <w:rPr>
                        <w:rFonts w:ascii="Cambria Math" w:hAnsi="Cambria Math"/>
                      </w:rPr>
                    </m:ctrlPr>
                  </m:sSupPr>
                  <m:e/>
                  <m:sup>
                    <m:r>
                      <w:rPr>
                        <w:rFonts w:ascii="Cambria Math" w:hAnsi="Cambria Math"/>
                      </w:rPr>
                      <m:t>30,9,24,2,56</m:t>
                    </m:r>
                  </m:sup>
                </m:sSup>
              </m:oMath>
            </m:oMathPara>
          </w:p>
        </w:tc>
      </w:tr>
      <w:tr w:rsidR="008B670D" w14:paraId="608C8545" w14:textId="77777777">
        <w:tc>
          <w:tcPr>
            <w:tcW w:w="0" w:type="auto"/>
          </w:tcPr>
          <w:p w14:paraId="2EC40268"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09D1877" w14:textId="77777777" w:rsidR="008B670D" w:rsidRDefault="00514B36">
            <w:pPr>
              <w:pStyle w:val="Compact"/>
            </w:pPr>
            <w:r>
              <w:t>UV</w:t>
            </w:r>
          </w:p>
        </w:tc>
        <w:tc>
          <w:tcPr>
            <w:tcW w:w="0" w:type="auto"/>
          </w:tcPr>
          <w:p w14:paraId="15C0480D" w14:textId="77777777" w:rsidR="008B670D" w:rsidRDefault="00514B36">
            <w:pPr>
              <w:pStyle w:val="Compact"/>
              <w:jc w:val="right"/>
            </w:pPr>
            <w:r>
              <w:t>10</w:t>
            </w:r>
          </w:p>
        </w:tc>
        <w:tc>
          <w:tcPr>
            <w:tcW w:w="0" w:type="auto"/>
          </w:tcPr>
          <w:p w14:paraId="0C98E4C1" w14:textId="77777777" w:rsidR="008B670D" w:rsidRDefault="00BD7037">
            <w:pPr>
              <w:pStyle w:val="Compact"/>
            </w:pPr>
            <m:oMathPara>
              <m:oMath>
                <m:sSup>
                  <m:sSupPr>
                    <m:ctrlPr>
                      <w:rPr>
                        <w:rFonts w:ascii="Cambria Math" w:hAnsi="Cambria Math"/>
                      </w:rPr>
                    </m:ctrlPr>
                  </m:sSupPr>
                  <m:e/>
                  <m:sup>
                    <m:r>
                      <w:rPr>
                        <w:rFonts w:ascii="Cambria Math" w:hAnsi="Cambria Math"/>
                      </w:rPr>
                      <m:t>63,2</m:t>
                    </m:r>
                  </m:sup>
                </m:sSup>
              </m:oMath>
            </m:oMathPara>
          </w:p>
        </w:tc>
      </w:tr>
      <w:tr w:rsidR="008B670D" w14:paraId="0A2D89B9" w14:textId="77777777">
        <w:tc>
          <w:tcPr>
            <w:tcW w:w="0" w:type="auto"/>
          </w:tcPr>
          <w:p w14:paraId="09E19B0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F0467A1" w14:textId="77777777" w:rsidR="008B670D" w:rsidRDefault="00514B36">
            <w:pPr>
              <w:pStyle w:val="Compact"/>
            </w:pPr>
            <w:r>
              <w:t>Electrical</w:t>
            </w:r>
          </w:p>
        </w:tc>
        <w:tc>
          <w:tcPr>
            <w:tcW w:w="0" w:type="auto"/>
          </w:tcPr>
          <w:p w14:paraId="57086567" w14:textId="77777777" w:rsidR="008B670D" w:rsidRDefault="00514B36">
            <w:pPr>
              <w:pStyle w:val="Compact"/>
              <w:jc w:val="right"/>
            </w:pPr>
            <w:r>
              <w:t>6</w:t>
            </w:r>
          </w:p>
        </w:tc>
        <w:tc>
          <w:tcPr>
            <w:tcW w:w="0" w:type="auto"/>
          </w:tcPr>
          <w:p w14:paraId="7826F90E"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B36C4F6" w14:textId="77777777">
        <w:tc>
          <w:tcPr>
            <w:tcW w:w="0" w:type="auto"/>
          </w:tcPr>
          <w:p w14:paraId="1009269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A1A6B63" w14:textId="77777777" w:rsidR="008B670D" w:rsidRDefault="00514B36">
            <w:pPr>
              <w:pStyle w:val="Compact"/>
            </w:pPr>
            <w:r>
              <w:t>nephelometer</w:t>
            </w:r>
          </w:p>
        </w:tc>
        <w:tc>
          <w:tcPr>
            <w:tcW w:w="0" w:type="auto"/>
          </w:tcPr>
          <w:p w14:paraId="72968A75" w14:textId="77777777" w:rsidR="008B670D" w:rsidRDefault="00514B36">
            <w:pPr>
              <w:pStyle w:val="Compact"/>
              <w:jc w:val="right"/>
            </w:pPr>
            <w:r>
              <w:t>216</w:t>
            </w:r>
          </w:p>
        </w:tc>
        <w:tc>
          <w:tcPr>
            <w:tcW w:w="0" w:type="auto"/>
          </w:tcPr>
          <w:p w14:paraId="144A8E03" w14:textId="77777777" w:rsidR="008B670D" w:rsidRDefault="00BD7037">
            <w:pPr>
              <w:pStyle w:val="Compact"/>
            </w:pPr>
            <m:oMathPara>
              <m:oMath>
                <m:sSup>
                  <m:sSupPr>
                    <m:ctrlPr>
                      <w:rPr>
                        <w:rFonts w:ascii="Cambria Math" w:hAnsi="Cambria Math"/>
                      </w:rPr>
                    </m:ctrlPr>
                  </m:sSupPr>
                  <m:e/>
                  <m:sup>
                    <m:r>
                      <w:rPr>
                        <w:rFonts w:ascii="Cambria Math" w:hAnsi="Cambria Math"/>
                      </w:rPr>
                      <m:t>2,71,24,66,30,8,63,33,69,9,1,49,42,53,29,3,25,34,74,NA,4,51</m:t>
                    </m:r>
                  </m:sup>
                </m:sSup>
              </m:oMath>
            </m:oMathPara>
          </w:p>
        </w:tc>
      </w:tr>
      <w:tr w:rsidR="008B670D" w14:paraId="19CE48D8" w14:textId="77777777">
        <w:tc>
          <w:tcPr>
            <w:tcW w:w="0" w:type="auto"/>
          </w:tcPr>
          <w:p w14:paraId="4F2EC9D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102FB7A" w14:textId="77777777" w:rsidR="008B670D" w:rsidRDefault="00514B36">
            <w:pPr>
              <w:pStyle w:val="Compact"/>
            </w:pPr>
            <w:r>
              <w:t>OPC</w:t>
            </w:r>
          </w:p>
        </w:tc>
        <w:tc>
          <w:tcPr>
            <w:tcW w:w="0" w:type="auto"/>
          </w:tcPr>
          <w:p w14:paraId="7A764924" w14:textId="77777777" w:rsidR="008B670D" w:rsidRDefault="00514B36">
            <w:pPr>
              <w:pStyle w:val="Compact"/>
              <w:jc w:val="right"/>
            </w:pPr>
            <w:r>
              <w:t>346</w:t>
            </w:r>
          </w:p>
        </w:tc>
        <w:tc>
          <w:tcPr>
            <w:tcW w:w="0" w:type="auto"/>
          </w:tcPr>
          <w:p w14:paraId="26E0D168" w14:textId="77777777" w:rsidR="008B670D" w:rsidRDefault="00BD7037">
            <w:pPr>
              <w:pStyle w:val="Compact"/>
            </w:pPr>
            <m:oMathPara>
              <m:oMath>
                <m:sSup>
                  <m:sSupPr>
                    <m:ctrlPr>
                      <w:rPr>
                        <w:rFonts w:ascii="Cambria Math" w:hAnsi="Cambria Math"/>
                      </w:rPr>
                    </m:ctrlPr>
                  </m:sSupPr>
                  <m:e/>
                  <m:sup>
                    <m:r>
                      <w:rPr>
                        <w:rFonts w:ascii="Cambria Math" w:hAnsi="Cambria Math"/>
                      </w:rPr>
                      <m:t>2,47,54,24,20,30,71,42,48,29,62,28,31,22,12,73,9,68,34,38,10,4,27</m:t>
                    </m:r>
                  </m:sup>
                </m:sSup>
              </m:oMath>
            </m:oMathPara>
          </w:p>
        </w:tc>
      </w:tr>
      <w:tr w:rsidR="008B670D" w14:paraId="770978FA" w14:textId="77777777">
        <w:tc>
          <w:tcPr>
            <w:tcW w:w="0" w:type="auto"/>
          </w:tcPr>
          <w:p w14:paraId="19CD339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0407593" w14:textId="77777777" w:rsidR="008B670D" w:rsidRDefault="00514B36">
            <w:pPr>
              <w:pStyle w:val="Compact"/>
            </w:pPr>
            <w:r>
              <w:t>Electrical</w:t>
            </w:r>
          </w:p>
        </w:tc>
        <w:tc>
          <w:tcPr>
            <w:tcW w:w="0" w:type="auto"/>
          </w:tcPr>
          <w:p w14:paraId="73EB8D2C" w14:textId="77777777" w:rsidR="008B670D" w:rsidRDefault="00514B36">
            <w:pPr>
              <w:pStyle w:val="Compact"/>
              <w:jc w:val="right"/>
            </w:pPr>
            <w:r>
              <w:t>6</w:t>
            </w:r>
          </w:p>
        </w:tc>
        <w:tc>
          <w:tcPr>
            <w:tcW w:w="0" w:type="auto"/>
          </w:tcPr>
          <w:p w14:paraId="2E93CC18"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DAB0E7B" w14:textId="77777777">
        <w:tc>
          <w:tcPr>
            <w:tcW w:w="0" w:type="auto"/>
          </w:tcPr>
          <w:p w14:paraId="4172FAD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30EEDCA" w14:textId="77777777" w:rsidR="008B670D" w:rsidRDefault="00514B36">
            <w:pPr>
              <w:pStyle w:val="Compact"/>
            </w:pPr>
            <w:r>
              <w:t>OPC</w:t>
            </w:r>
          </w:p>
        </w:tc>
        <w:tc>
          <w:tcPr>
            <w:tcW w:w="0" w:type="auto"/>
          </w:tcPr>
          <w:p w14:paraId="1EC541BD" w14:textId="77777777" w:rsidR="008B670D" w:rsidRDefault="00514B36">
            <w:pPr>
              <w:pStyle w:val="Compact"/>
              <w:jc w:val="right"/>
            </w:pPr>
            <w:r>
              <w:t>92</w:t>
            </w:r>
          </w:p>
        </w:tc>
        <w:tc>
          <w:tcPr>
            <w:tcW w:w="0" w:type="auto"/>
          </w:tcPr>
          <w:p w14:paraId="1077C41C" w14:textId="77777777" w:rsidR="008B670D" w:rsidRDefault="00BD7037">
            <w:pPr>
              <w:pStyle w:val="Compact"/>
            </w:pPr>
            <m:oMathPara>
              <m:oMath>
                <m:sSup>
                  <m:sSupPr>
                    <m:ctrlPr>
                      <w:rPr>
                        <w:rFonts w:ascii="Cambria Math" w:hAnsi="Cambria Math"/>
                      </w:rPr>
                    </m:ctrlPr>
                  </m:sSupPr>
                  <m:e/>
                  <m:sup>
                    <m:r>
                      <w:rPr>
                        <w:rFonts w:ascii="Cambria Math" w:hAnsi="Cambria Math"/>
                      </w:rPr>
                      <m:t>2,54,20,71</m:t>
                    </m:r>
                  </m:sup>
                </m:sSup>
              </m:oMath>
            </m:oMathPara>
          </w:p>
        </w:tc>
      </w:tr>
      <w:tr w:rsidR="008B670D" w14:paraId="2CE7AAA0" w14:textId="77777777">
        <w:tc>
          <w:tcPr>
            <w:tcW w:w="0" w:type="auto"/>
          </w:tcPr>
          <w:p w14:paraId="06577A4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4F99C80" w14:textId="77777777" w:rsidR="008B670D" w:rsidRDefault="00514B36">
            <w:pPr>
              <w:pStyle w:val="Compact"/>
            </w:pPr>
            <w:r>
              <w:t>nephelometer</w:t>
            </w:r>
          </w:p>
        </w:tc>
        <w:tc>
          <w:tcPr>
            <w:tcW w:w="0" w:type="auto"/>
          </w:tcPr>
          <w:p w14:paraId="56F5BDA1" w14:textId="77777777" w:rsidR="008B670D" w:rsidRDefault="00514B36">
            <w:pPr>
              <w:pStyle w:val="Compact"/>
              <w:jc w:val="right"/>
            </w:pPr>
            <w:r>
              <w:t>32</w:t>
            </w:r>
          </w:p>
        </w:tc>
        <w:tc>
          <w:tcPr>
            <w:tcW w:w="0" w:type="auto"/>
          </w:tcPr>
          <w:p w14:paraId="2C78AF3E" w14:textId="77777777" w:rsidR="008B670D" w:rsidRDefault="00BD7037">
            <w:pPr>
              <w:pStyle w:val="Compact"/>
            </w:pPr>
            <m:oMathPara>
              <m:oMath>
                <m:sSup>
                  <m:sSupPr>
                    <m:ctrlPr>
                      <w:rPr>
                        <w:rFonts w:ascii="Cambria Math" w:hAnsi="Cambria Math"/>
                      </w:rPr>
                    </m:ctrlPr>
                  </m:sSupPr>
                  <m:e/>
                  <m:sup>
                    <m:r>
                      <w:rPr>
                        <w:rFonts w:ascii="Cambria Math" w:hAnsi="Cambria Math"/>
                      </w:rPr>
                      <m:t>2,9,1</m:t>
                    </m:r>
                  </m:sup>
                </m:sSup>
              </m:oMath>
            </m:oMathPara>
          </w:p>
        </w:tc>
      </w:tr>
      <w:tr w:rsidR="008B670D" w14:paraId="44D69402" w14:textId="77777777">
        <w:tc>
          <w:tcPr>
            <w:tcW w:w="0" w:type="auto"/>
          </w:tcPr>
          <w:p w14:paraId="4E89927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EC3DC7C" w14:textId="77777777" w:rsidR="008B670D" w:rsidRDefault="00514B36">
            <w:pPr>
              <w:pStyle w:val="Compact"/>
            </w:pPr>
            <w:r>
              <w:t>OPC</w:t>
            </w:r>
          </w:p>
        </w:tc>
        <w:tc>
          <w:tcPr>
            <w:tcW w:w="0" w:type="auto"/>
          </w:tcPr>
          <w:p w14:paraId="0AEE35F3" w14:textId="77777777" w:rsidR="008B670D" w:rsidRDefault="00514B36">
            <w:pPr>
              <w:pStyle w:val="Compact"/>
              <w:jc w:val="right"/>
            </w:pPr>
            <w:r>
              <w:t>155</w:t>
            </w:r>
          </w:p>
        </w:tc>
        <w:tc>
          <w:tcPr>
            <w:tcW w:w="0" w:type="auto"/>
          </w:tcPr>
          <w:p w14:paraId="6F9867E4" w14:textId="77777777" w:rsidR="008B670D" w:rsidRDefault="00BD7037">
            <w:pPr>
              <w:pStyle w:val="Compact"/>
            </w:pPr>
            <m:oMathPara>
              <m:oMath>
                <m:sSup>
                  <m:sSupPr>
                    <m:ctrlPr>
                      <w:rPr>
                        <w:rFonts w:ascii="Cambria Math" w:hAnsi="Cambria Math"/>
                      </w:rPr>
                    </m:ctrlPr>
                  </m:sSupPr>
                  <m:e/>
                  <m:sup>
                    <m:r>
                      <w:rPr>
                        <w:rFonts w:ascii="Cambria Math" w:hAnsi="Cambria Math"/>
                      </w:rPr>
                      <m:t>2,54,24,20,9,42,53,28,31,71,12,10</m:t>
                    </m:r>
                  </m:sup>
                </m:sSup>
              </m:oMath>
            </m:oMathPara>
          </w:p>
        </w:tc>
      </w:tr>
    </w:tbl>
    <w:p w14:paraId="76F8E611" w14:textId="77777777" w:rsidR="008B670D" w:rsidRDefault="008B670D">
      <w:pPr>
        <w:pStyle w:val="BodyText"/>
      </w:pPr>
    </w:p>
    <w:p w14:paraId="459F161B" w14:textId="77777777" w:rsidR="008B670D" w:rsidRDefault="00514B36">
      <w:pPr>
        <w:pStyle w:val="Heading3"/>
      </w:pPr>
      <w:bookmarkStart w:id="116" w:name="sensors-for-air-quality"/>
      <w:bookmarkEnd w:id="116"/>
      <w:r>
        <w:t>3.2. Sensors for air quality</w:t>
      </w:r>
    </w:p>
    <w:p w14:paraId="031FF470" w14:textId="77777777" w:rsidR="008B670D" w:rsidRDefault="00514B36">
      <w:pPr>
        <w:pStyle w:val="FirstParagraph"/>
      </w:pPr>
      <w:r>
        <w:t xml:space="preserve">For the detection of Particulate Matter, the largest number of calibration/validation tests was found for Optical Particle Counters (OPC) with </w:t>
      </w:r>
      <w:r>
        <w:rPr>
          <w:i/>
        </w:rPr>
        <w:t>593</w:t>
      </w:r>
      <w:r>
        <w:t xml:space="preserve"> records followed by Nephelometers with </w:t>
      </w:r>
      <w:r>
        <w:rPr>
          <w:i/>
        </w:rPr>
        <w:t>248</w:t>
      </w:r>
      <w:r>
        <w:t xml:space="preserve"> records (</w:t>
      </w:r>
      <w:r>
        <w:rPr>
          <w:b/>
        </w:rPr>
        <w:t>Table 2</w:t>
      </w:r>
      <w: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306</w:t>
      </w:r>
      <w:r>
        <w:t xml:space="preserve"> records, followed by metal oxides sensors (MOs) with </w:t>
      </w:r>
      <w:r>
        <w:rPr>
          <w:i/>
        </w:rPr>
        <w:t>112</w:t>
      </w:r>
      <w:r>
        <w:t xml:space="preserve"> records (</w:t>
      </w:r>
      <w:r>
        <w:rPr>
          <w:b/>
        </w:rPr>
        <w:t>Table 2</w:t>
      </w:r>
      <w:r>
        <w:t>). Electrochemical sensors are based on a chemical reactions between gases in the air and the electrode in a liquid inside the sensor. On the Other hand, in a metal oxide sensor (resistive sensor, semiconductor) gases in the air react on the surface of the sensor modifying its resistance.</w:t>
      </w:r>
    </w:p>
    <w:p w14:paraId="7BF10C01" w14:textId="77777777" w:rsidR="008B670D" w:rsidRDefault="008B670D">
      <w:pPr>
        <w:pStyle w:val="BodyText"/>
      </w:pPr>
    </w:p>
    <w:p w14:paraId="69667FB8" w14:textId="77777777" w:rsidR="008B670D" w:rsidRDefault="00514B36">
      <w:pPr>
        <w:pStyle w:val="BodyText"/>
      </w:pPr>
      <w:r>
        <w:rPr>
          <w:b/>
        </w:rPr>
        <w:t>Table 3</w:t>
      </w:r>
      <w:r>
        <w:t xml:space="preserve"> reports the models of OEM sensors currently used to measure concentration of particulate matter according their technology type 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together with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records that were aggregated with coarse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t xml:space="preserve">. On the other hand, for models of sensor systems measuring concentration of particulate matter were reported in </w:t>
      </w:r>
      <w:r>
        <w:rPr>
          <w:b/>
        </w:rPr>
        <w:t>Table 3a</w:t>
      </w:r>
      <w:hyperlink w:anchor="ref-alvarado_towards_2015">
        <w:r>
          <w:rPr>
            <w:rStyle w:val="Hyperlink"/>
            <w:vertAlign w:val="superscript"/>
          </w:rPr>
          <w:t>1</w:t>
        </w:r>
      </w:hyperlink>
      <w:r>
        <w:rPr>
          <w:vertAlign w:val="superscript"/>
        </w:rPr>
        <w:t>–</w:t>
      </w:r>
      <w:hyperlink w:anchor="ref-badura_optical_2018">
        <w:r>
          <w:rPr>
            <w:rStyle w:val="Hyperlink"/>
            <w:vertAlign w:val="superscript"/>
          </w:rPr>
          <w:t>4</w:t>
        </w:r>
      </w:hyperlink>
      <w:r>
        <w:rPr>
          <w:vertAlign w:val="superscript"/>
        </w:rPr>
        <w:t>,</w:t>
      </w:r>
      <w:hyperlink w:anchor="ref-borghi_precision_2018">
        <w:r>
          <w:rPr>
            <w:rStyle w:val="Hyperlink"/>
            <w:vertAlign w:val="superscript"/>
          </w:rPr>
          <w:t>8</w:t>
        </w:r>
      </w:hyperlink>
      <w:r>
        <w:rPr>
          <w:vertAlign w:val="superscript"/>
        </w:rPr>
        <w:t>–</w:t>
      </w:r>
      <w:hyperlink w:anchor="ref-budde_suitability_2018">
        <w:r>
          <w:rPr>
            <w:rStyle w:val="Hyperlink"/>
            <w:vertAlign w:val="superscript"/>
          </w:rPr>
          <w:t>10</w:t>
        </w:r>
      </w:hyperlink>
      <w:r>
        <w:rPr>
          <w:vertAlign w:val="superscript"/>
        </w:rPr>
        <w:t>,</w:t>
      </w:r>
      <w:hyperlink w:anchor="ref-cavaliere_development_2018">
        <w:r>
          <w:rPr>
            <w:rStyle w:val="Hyperlink"/>
            <w:vertAlign w:val="superscript"/>
          </w:rPr>
          <w:t>12</w:t>
        </w:r>
      </w:hyperlink>
      <w:r>
        <w:rPr>
          <w:vertAlign w:val="superscript"/>
        </w:rPr>
        <w:t>,</w:t>
      </w:r>
      <w:hyperlink w:anchor="ref-chakrabarti_performance_2004">
        <w:r>
          <w:rPr>
            <w:rStyle w:val="Hyperlink"/>
            <w:vertAlign w:val="superscript"/>
          </w:rPr>
          <w:t>18</w:t>
        </w:r>
      </w:hyperlink>
      <w:r>
        <w:rPr>
          <w:vertAlign w:val="superscript"/>
        </w:rPr>
        <w:t>,</w:t>
      </w:r>
      <w:hyperlink w:anchor="ref-crilley_evaluation_2018">
        <w:r>
          <w:rPr>
            <w:rStyle w:val="Hyperlink"/>
            <w:vertAlign w:val="superscript"/>
          </w:rPr>
          <w:t>20</w:t>
        </w:r>
      </w:hyperlink>
      <w:r>
        <w:rPr>
          <w:vertAlign w:val="superscript"/>
        </w:rPr>
        <w:t>,</w:t>
      </w:r>
      <w:hyperlink w:anchor="ref-dacunto_determining_2015">
        <w:r>
          <w:rPr>
            <w:rStyle w:val="Hyperlink"/>
            <w:vertAlign w:val="superscript"/>
          </w:rPr>
          <w:t>22</w:t>
        </w:r>
      </w:hyperlink>
      <w:r>
        <w:rPr>
          <w:vertAlign w:val="superscript"/>
        </w:rPr>
        <w:t>,</w:t>
      </w:r>
      <w:hyperlink w:anchor="ref-feinberg_long-term_2018">
        <w:r>
          <w:rPr>
            <w:rStyle w:val="Hyperlink"/>
            <w:vertAlign w:val="superscript"/>
          </w:rPr>
          <w:t>24</w:t>
        </w:r>
      </w:hyperlink>
      <w:r>
        <w:rPr>
          <w:vertAlign w:val="superscript"/>
        </w:rPr>
        <w:t>,</w:t>
      </w:r>
      <w:hyperlink w:anchor="ref-gao_distributed_2015">
        <w:r>
          <w:rPr>
            <w:rStyle w:val="Hyperlink"/>
            <w:vertAlign w:val="superscript"/>
          </w:rPr>
          <w:t>25</w:t>
        </w:r>
      </w:hyperlink>
      <w:r>
        <w:rPr>
          <w:vertAlign w:val="superscript"/>
        </w:rPr>
        <w:t>,</w:t>
      </w:r>
      <w:hyperlink w:anchor="ref-gerboles_calibration_2018">
        <w:r>
          <w:rPr>
            <w:rStyle w:val="Hyperlink"/>
            <w:vertAlign w:val="superscript"/>
          </w:rPr>
          <w:t>27</w:t>
        </w:r>
      </w:hyperlink>
      <w:r>
        <w:rPr>
          <w:vertAlign w:val="superscript"/>
        </w:rPr>
        <w:t>–</w:t>
      </w:r>
      <w:hyperlink w:anchor="ref-kelly_ambient_2017">
        <w:r>
          <w:rPr>
            <w:rStyle w:val="Hyperlink"/>
            <w:vertAlign w:val="superscript"/>
          </w:rPr>
          <w:t>34</w:t>
        </w:r>
      </w:hyperlink>
      <w:r>
        <w:rPr>
          <w:vertAlign w:val="superscript"/>
        </w:rPr>
        <w:t>,</w:t>
      </w:r>
      <w:hyperlink w:anchor="ref-kunak_wireless_2017">
        <w:r>
          <w:rPr>
            <w:rStyle w:val="Hyperlink"/>
            <w:vertAlign w:val="superscript"/>
          </w:rPr>
          <w:t>37</w:t>
        </w:r>
      </w:hyperlink>
      <w:r>
        <w:rPr>
          <w:vertAlign w:val="superscript"/>
        </w:rPr>
        <w:t>,</w:t>
      </w:r>
      <w:hyperlink w:anchor="ref-laquai_particle_2017">
        <w:r>
          <w:rPr>
            <w:rStyle w:val="Hyperlink"/>
            <w:vertAlign w:val="superscript"/>
          </w:rPr>
          <w:t>38</w:t>
        </w:r>
      </w:hyperlink>
      <w:r>
        <w:rPr>
          <w:vertAlign w:val="superscript"/>
        </w:rPr>
        <w:t>,</w:t>
      </w:r>
      <w:hyperlink w:anchor="ref-manikonda_laboratory_2016">
        <w:r>
          <w:rPr>
            <w:rStyle w:val="Hyperlink"/>
            <w:vertAlign w:val="superscript"/>
          </w:rPr>
          <w:t>42</w:t>
        </w:r>
      </w:hyperlink>
      <w:r>
        <w:rPr>
          <w:vertAlign w:val="superscript"/>
        </w:rPr>
        <w:t>,</w:t>
      </w:r>
      <w:hyperlink w:anchor="ref-mukherjee_assessing_2017">
        <w:r>
          <w:rPr>
            <w:rStyle w:val="Hyperlink"/>
            <w:vertAlign w:val="superscript"/>
          </w:rPr>
          <w:t>47</w:t>
        </w:r>
      </w:hyperlink>
      <w:r>
        <w:rPr>
          <w:vertAlign w:val="superscript"/>
        </w:rPr>
        <w:t>–</w:t>
      </w:r>
      <w:hyperlink w:anchor="ref-olivares_outdoor_2015">
        <w:r>
          <w:rPr>
            <w:rStyle w:val="Hyperlink"/>
            <w:vertAlign w:val="superscript"/>
          </w:rPr>
          <w:t>49</w:t>
        </w:r>
      </w:hyperlink>
      <w:r>
        <w:rPr>
          <w:vertAlign w:val="superscript"/>
        </w:rPr>
        <w:t>,</w:t>
      </w:r>
      <w:hyperlink w:anchor="ref-pillarisetti_small_2017">
        <w:r>
          <w:rPr>
            <w:rStyle w:val="Hyperlink"/>
            <w:vertAlign w:val="superscript"/>
          </w:rPr>
          <w:t>51</w:t>
        </w:r>
      </w:hyperlink>
      <w:r>
        <w:rPr>
          <w:vertAlign w:val="superscript"/>
        </w:rPr>
        <w:t>,</w:t>
      </w:r>
      <w:hyperlink w:anchor="ref-sousan_evaluation_2016">
        <w:r>
          <w:rPr>
            <w:rStyle w:val="Hyperlink"/>
            <w:vertAlign w:val="superscript"/>
          </w:rPr>
          <w:t>53</w:t>
        </w:r>
      </w:hyperlink>
      <w:r>
        <w:rPr>
          <w:vertAlign w:val="superscript"/>
        </w:rPr>
        <w:t>,</w:t>
      </w:r>
      <w:hyperlink w:anchor="ref-steinle_personal_2015">
        <w:r>
          <w:rPr>
            <w:rStyle w:val="Hyperlink"/>
            <w:vertAlign w:val="superscript"/>
          </w:rPr>
          <w:t>62</w:t>
        </w:r>
      </w:hyperlink>
      <w:r>
        <w:rPr>
          <w:vertAlign w:val="superscript"/>
        </w:rPr>
        <w:t>,</w:t>
      </w:r>
      <w:hyperlink w:anchor="ref-viana_field_2015">
        <w:r>
          <w:rPr>
            <w:rStyle w:val="Hyperlink"/>
            <w:vertAlign w:val="superscript"/>
          </w:rPr>
          <w:t>68</w:t>
        </w:r>
      </w:hyperlink>
      <w:r>
        <w:rPr>
          <w:vertAlign w:val="superscript"/>
        </w:rPr>
        <w:t>,</w:t>
      </w:r>
      <w:hyperlink w:anchor="ref-wang_laboratory_2015">
        <w:r>
          <w:rPr>
            <w:rStyle w:val="Hyperlink"/>
            <w:vertAlign w:val="superscript"/>
          </w:rPr>
          <w:t>69</w:t>
        </w:r>
      </w:hyperlink>
      <w:r>
        <w:rPr>
          <w:vertAlign w:val="superscript"/>
        </w:rPr>
        <w:t>,</w:t>
      </w:r>
      <w:hyperlink w:anchor="ref-williams_evaluation_2014">
        <w:r>
          <w:rPr>
            <w:rStyle w:val="Hyperlink"/>
            <w:vertAlign w:val="superscript"/>
          </w:rPr>
          <w:t>71</w:t>
        </w:r>
      </w:hyperlink>
      <w:r>
        <w:rPr>
          <w:vertAlign w:val="superscript"/>
        </w:rPr>
        <w:t>–</w:t>
      </w:r>
      <w:hyperlink w:anchor="ref-zikova_estimating_2017">
        <w:r>
          <w:rPr>
            <w:rStyle w:val="Hyperlink"/>
            <w:vertAlign w:val="superscript"/>
          </w:rPr>
          <w:t>74</w:t>
        </w:r>
      </w:hyperlink>
      <w:r>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14:paraId="1C3EA244" w14:textId="77777777" w:rsidR="008B670D" w:rsidRDefault="008B670D">
      <w:pPr>
        <w:pStyle w:val="BodyText"/>
      </w:pPr>
    </w:p>
    <w:p w14:paraId="29E3DE2D" w14:textId="77777777" w:rsidR="005D4AB2" w:rsidRDefault="005D4AB2">
      <w:pPr>
        <w:pStyle w:val="BodyText"/>
      </w:pPr>
    </w:p>
    <w:p w14:paraId="25CF252A" w14:textId="77777777" w:rsidR="008B670D" w:rsidRDefault="00514B36">
      <w:pPr>
        <w:pStyle w:val="TableCaption"/>
      </w:pPr>
      <w:r>
        <w:rPr>
          <w:b/>
        </w:rPr>
        <w:t>Table 3.</w:t>
      </w:r>
      <w:r>
        <w:t xml:space="preserve"> Model of OEMs for the detection of Particulate Matter.</w:t>
      </w:r>
    </w:p>
    <w:tbl>
      <w:tblPr>
        <w:tblW w:w="5000" w:type="pct"/>
        <w:tblLook w:val="07E0" w:firstRow="1" w:lastRow="1" w:firstColumn="1" w:lastColumn="1" w:noHBand="1" w:noVBand="1"/>
        <w:tblCaption w:val="Table 3. Model of OEMs for the detection of Particulate Matter."/>
      </w:tblPr>
      <w:tblGrid>
        <w:gridCol w:w="2588"/>
        <w:gridCol w:w="1789"/>
        <w:gridCol w:w="1264"/>
        <w:gridCol w:w="849"/>
        <w:gridCol w:w="750"/>
        <w:gridCol w:w="2120"/>
      </w:tblGrid>
      <w:tr w:rsidR="008B670D" w14:paraId="48461B6F" w14:textId="77777777">
        <w:tc>
          <w:tcPr>
            <w:tcW w:w="0" w:type="auto"/>
            <w:tcBorders>
              <w:bottom w:val="single" w:sz="0" w:space="0" w:color="auto"/>
            </w:tcBorders>
            <w:vAlign w:val="bottom"/>
          </w:tcPr>
          <w:p w14:paraId="16D1744F" w14:textId="77777777" w:rsidR="008B670D" w:rsidRDefault="00514B36">
            <w:pPr>
              <w:pStyle w:val="Compact"/>
            </w:pPr>
            <w:r>
              <w:t>model</w:t>
            </w:r>
          </w:p>
        </w:tc>
        <w:tc>
          <w:tcPr>
            <w:tcW w:w="0" w:type="auto"/>
            <w:tcBorders>
              <w:bottom w:val="single" w:sz="0" w:space="0" w:color="auto"/>
            </w:tcBorders>
            <w:vAlign w:val="bottom"/>
          </w:tcPr>
          <w:p w14:paraId="7C67A914" w14:textId="77777777" w:rsidR="008B670D" w:rsidRDefault="00514B36">
            <w:pPr>
              <w:pStyle w:val="Compact"/>
            </w:pPr>
            <w:r>
              <w:t>type</w:t>
            </w:r>
          </w:p>
        </w:tc>
        <w:tc>
          <w:tcPr>
            <w:tcW w:w="0" w:type="auto"/>
            <w:tcBorders>
              <w:bottom w:val="single" w:sz="0" w:space="0" w:color="auto"/>
            </w:tcBorders>
            <w:vAlign w:val="bottom"/>
          </w:tcPr>
          <w:p w14:paraId="2FCE4ED1" w14:textId="77777777" w:rsidR="008B670D" w:rsidRDefault="00514B36">
            <w:pPr>
              <w:pStyle w:val="Compact"/>
            </w:pPr>
            <w:r>
              <w:t>pollutant</w:t>
            </w:r>
          </w:p>
        </w:tc>
        <w:tc>
          <w:tcPr>
            <w:tcW w:w="0" w:type="auto"/>
            <w:tcBorders>
              <w:bottom w:val="single" w:sz="0" w:space="0" w:color="auto"/>
            </w:tcBorders>
            <w:vAlign w:val="bottom"/>
          </w:tcPr>
          <w:p w14:paraId="18B266CB" w14:textId="77777777" w:rsidR="008B670D" w:rsidRDefault="00514B36">
            <w:pPr>
              <w:pStyle w:val="Compact"/>
            </w:pPr>
            <w:r>
              <w:t> </w:t>
            </w:r>
          </w:p>
        </w:tc>
        <w:tc>
          <w:tcPr>
            <w:tcW w:w="0" w:type="auto"/>
            <w:tcBorders>
              <w:bottom w:val="single" w:sz="0" w:space="0" w:color="auto"/>
            </w:tcBorders>
            <w:vAlign w:val="bottom"/>
          </w:tcPr>
          <w:p w14:paraId="0F1E3C70" w14:textId="77777777" w:rsidR="008B670D" w:rsidRDefault="00514B36">
            <w:pPr>
              <w:pStyle w:val="Compact"/>
            </w:pPr>
            <w:r>
              <w:t> </w:t>
            </w:r>
          </w:p>
        </w:tc>
        <w:tc>
          <w:tcPr>
            <w:tcW w:w="0" w:type="auto"/>
            <w:tcBorders>
              <w:bottom w:val="single" w:sz="0" w:space="0" w:color="auto"/>
            </w:tcBorders>
            <w:vAlign w:val="bottom"/>
          </w:tcPr>
          <w:p w14:paraId="16013B21" w14:textId="77777777" w:rsidR="008B670D" w:rsidRDefault="00514B36">
            <w:pPr>
              <w:pStyle w:val="Compact"/>
            </w:pPr>
            <w:r>
              <w:t>references</w:t>
            </w:r>
          </w:p>
        </w:tc>
      </w:tr>
      <w:tr w:rsidR="008B670D" w14:paraId="7A7EB637" w14:textId="77777777">
        <w:tc>
          <w:tcPr>
            <w:tcW w:w="0" w:type="auto"/>
          </w:tcPr>
          <w:p w14:paraId="44973EE0" w14:textId="77777777" w:rsidR="008B670D" w:rsidRDefault="00514B36">
            <w:pPr>
              <w:pStyle w:val="Compact"/>
            </w:pPr>
            <w:r>
              <w:rPr>
                <w:b/>
              </w:rPr>
              <w:t>CairClip PM2.5</w:t>
            </w:r>
          </w:p>
        </w:tc>
        <w:tc>
          <w:tcPr>
            <w:tcW w:w="0" w:type="auto"/>
          </w:tcPr>
          <w:p w14:paraId="7953F123" w14:textId="77777777" w:rsidR="008B670D" w:rsidRDefault="00514B36">
            <w:pPr>
              <w:pStyle w:val="Compact"/>
            </w:pPr>
            <w:r>
              <w:t>nephelometer</w:t>
            </w:r>
          </w:p>
        </w:tc>
        <w:tc>
          <w:tcPr>
            <w:tcW w:w="0" w:type="auto"/>
          </w:tcPr>
          <w:p w14:paraId="2456BCC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E95223E" w14:textId="77777777" w:rsidR="008B670D" w:rsidRDefault="008B670D">
            <w:pPr>
              <w:pStyle w:val="Compact"/>
            </w:pPr>
          </w:p>
        </w:tc>
        <w:tc>
          <w:tcPr>
            <w:tcW w:w="0" w:type="auto"/>
          </w:tcPr>
          <w:p w14:paraId="2A4F7958" w14:textId="77777777" w:rsidR="008B670D" w:rsidRDefault="008B670D">
            <w:pPr>
              <w:pStyle w:val="Compact"/>
            </w:pPr>
          </w:p>
        </w:tc>
        <w:tc>
          <w:tcPr>
            <w:tcW w:w="0" w:type="auto"/>
          </w:tcPr>
          <w:p w14:paraId="45EEF01F" w14:textId="77777777" w:rsidR="008B670D" w:rsidRDefault="00BD7037">
            <w:pPr>
              <w:pStyle w:val="Compact"/>
            </w:pPr>
            <m:oMathPara>
              <m:oMath>
                <m:sSup>
                  <m:sSupPr>
                    <m:ctrlPr>
                      <w:rPr>
                        <w:rFonts w:ascii="Cambria Math" w:hAnsi="Cambria Math"/>
                      </w:rPr>
                    </m:ctrlPr>
                  </m:sSupPr>
                  <m:e/>
                  <m:sup>
                    <m:r>
                      <w:rPr>
                        <w:rFonts w:ascii="Cambria Math" w:hAnsi="Cambria Math"/>
                      </w:rPr>
                      <m:t>71</m:t>
                    </m:r>
                  </m:sup>
                </m:sSup>
              </m:oMath>
            </m:oMathPara>
          </w:p>
        </w:tc>
      </w:tr>
      <w:tr w:rsidR="008B670D" w14:paraId="46DB6908" w14:textId="77777777">
        <w:tc>
          <w:tcPr>
            <w:tcW w:w="0" w:type="auto"/>
          </w:tcPr>
          <w:p w14:paraId="6A215DD4" w14:textId="77777777" w:rsidR="008B670D" w:rsidRDefault="00514B36">
            <w:pPr>
              <w:pStyle w:val="Compact"/>
            </w:pPr>
            <w:r>
              <w:rPr>
                <w:b/>
              </w:rPr>
              <w:t>DataRAM pDR-1200</w:t>
            </w:r>
          </w:p>
        </w:tc>
        <w:tc>
          <w:tcPr>
            <w:tcW w:w="0" w:type="auto"/>
          </w:tcPr>
          <w:p w14:paraId="1D1985FA" w14:textId="77777777" w:rsidR="008B670D" w:rsidRDefault="00514B36">
            <w:pPr>
              <w:pStyle w:val="Compact"/>
            </w:pPr>
            <w:r>
              <w:t>nephelometer</w:t>
            </w:r>
          </w:p>
        </w:tc>
        <w:tc>
          <w:tcPr>
            <w:tcW w:w="0" w:type="auto"/>
          </w:tcPr>
          <w:p w14:paraId="77359A3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E6B0EDE" w14:textId="77777777" w:rsidR="008B670D" w:rsidRDefault="008B670D">
            <w:pPr>
              <w:pStyle w:val="Compact"/>
            </w:pPr>
          </w:p>
        </w:tc>
        <w:tc>
          <w:tcPr>
            <w:tcW w:w="0" w:type="auto"/>
          </w:tcPr>
          <w:p w14:paraId="4C264C77" w14:textId="77777777" w:rsidR="008B670D" w:rsidRDefault="008B670D">
            <w:pPr>
              <w:pStyle w:val="Compact"/>
            </w:pPr>
          </w:p>
        </w:tc>
        <w:tc>
          <w:tcPr>
            <w:tcW w:w="0" w:type="auto"/>
          </w:tcPr>
          <w:p w14:paraId="745047B2" w14:textId="77777777" w:rsidR="008B670D" w:rsidRDefault="00BD7037">
            <w:pPr>
              <w:pStyle w:val="Compact"/>
            </w:pPr>
            <m:oMathPara>
              <m:oMath>
                <m:sSup>
                  <m:sSupPr>
                    <m:ctrlPr>
                      <w:rPr>
                        <w:rFonts w:ascii="Cambria Math" w:hAnsi="Cambria Math"/>
                      </w:rPr>
                    </m:ctrlPr>
                  </m:sSupPr>
                  <m:e/>
                  <m:sup>
                    <m:r>
                      <w:rPr>
                        <w:rFonts w:ascii="Cambria Math" w:hAnsi="Cambria Math"/>
                      </w:rPr>
                      <m:t>NA</m:t>
                    </m:r>
                  </m:sup>
                </m:sSup>
              </m:oMath>
            </m:oMathPara>
          </w:p>
        </w:tc>
      </w:tr>
      <w:tr w:rsidR="008B670D" w14:paraId="512FD633" w14:textId="77777777">
        <w:tc>
          <w:tcPr>
            <w:tcW w:w="0" w:type="auto"/>
          </w:tcPr>
          <w:p w14:paraId="6A592B00" w14:textId="77777777" w:rsidR="008B670D" w:rsidRDefault="00514B36">
            <w:pPr>
              <w:pStyle w:val="Compact"/>
            </w:pPr>
            <w:r>
              <w:rPr>
                <w:b/>
              </w:rPr>
              <w:lastRenderedPageBreak/>
              <w:t>DN7C3CA006</w:t>
            </w:r>
          </w:p>
        </w:tc>
        <w:tc>
          <w:tcPr>
            <w:tcW w:w="0" w:type="auto"/>
          </w:tcPr>
          <w:p w14:paraId="79D389B2" w14:textId="77777777" w:rsidR="008B670D" w:rsidRDefault="00514B36">
            <w:pPr>
              <w:pStyle w:val="Compact"/>
            </w:pPr>
            <w:r>
              <w:t>nephelometer</w:t>
            </w:r>
          </w:p>
        </w:tc>
        <w:tc>
          <w:tcPr>
            <w:tcW w:w="0" w:type="auto"/>
          </w:tcPr>
          <w:p w14:paraId="435664A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613A28" w14:textId="77777777" w:rsidR="008B670D" w:rsidRDefault="008B670D">
            <w:pPr>
              <w:pStyle w:val="Compact"/>
            </w:pPr>
          </w:p>
        </w:tc>
        <w:tc>
          <w:tcPr>
            <w:tcW w:w="0" w:type="auto"/>
          </w:tcPr>
          <w:p w14:paraId="0100ED4C" w14:textId="77777777" w:rsidR="008B670D" w:rsidRDefault="008B670D">
            <w:pPr>
              <w:pStyle w:val="Compact"/>
            </w:pPr>
          </w:p>
        </w:tc>
        <w:tc>
          <w:tcPr>
            <w:tcW w:w="0" w:type="auto"/>
          </w:tcPr>
          <w:p w14:paraId="1B9C2B24" w14:textId="77777777" w:rsidR="008B670D" w:rsidRDefault="00BD7037">
            <w:pPr>
              <w:pStyle w:val="Compact"/>
            </w:pPr>
            <m:oMathPara>
              <m:oMath>
                <m:sSup>
                  <m:sSupPr>
                    <m:ctrlPr>
                      <w:rPr>
                        <w:rFonts w:ascii="Cambria Math" w:hAnsi="Cambria Math"/>
                      </w:rPr>
                    </m:ctrlPr>
                  </m:sSupPr>
                  <m:e/>
                  <m:sup>
                    <m:r>
                      <w:rPr>
                        <w:rFonts w:ascii="Cambria Math" w:hAnsi="Cambria Math"/>
                      </w:rPr>
                      <m:t>53</m:t>
                    </m:r>
                  </m:sup>
                </m:sSup>
              </m:oMath>
            </m:oMathPara>
          </w:p>
        </w:tc>
      </w:tr>
      <w:tr w:rsidR="008B670D" w14:paraId="1EAEACC5" w14:textId="77777777">
        <w:tc>
          <w:tcPr>
            <w:tcW w:w="0" w:type="auto"/>
          </w:tcPr>
          <w:p w14:paraId="33394ADE" w14:textId="77777777" w:rsidR="008B670D" w:rsidRDefault="00514B36">
            <w:pPr>
              <w:pStyle w:val="Compact"/>
            </w:pPr>
            <w:r>
              <w:rPr>
                <w:b/>
              </w:rPr>
              <w:t>DSM501A</w:t>
            </w:r>
          </w:p>
        </w:tc>
        <w:tc>
          <w:tcPr>
            <w:tcW w:w="0" w:type="auto"/>
          </w:tcPr>
          <w:p w14:paraId="37F9EAD6" w14:textId="77777777" w:rsidR="008B670D" w:rsidRDefault="00514B36">
            <w:pPr>
              <w:pStyle w:val="Compact"/>
            </w:pPr>
            <w:r>
              <w:t>nephelometer</w:t>
            </w:r>
          </w:p>
        </w:tc>
        <w:tc>
          <w:tcPr>
            <w:tcW w:w="0" w:type="auto"/>
          </w:tcPr>
          <w:p w14:paraId="09B2D27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C40AD9E" w14:textId="77777777" w:rsidR="008B670D" w:rsidRDefault="008B670D">
            <w:pPr>
              <w:pStyle w:val="Compact"/>
            </w:pPr>
          </w:p>
        </w:tc>
        <w:tc>
          <w:tcPr>
            <w:tcW w:w="0" w:type="auto"/>
          </w:tcPr>
          <w:p w14:paraId="48515B71" w14:textId="77777777" w:rsidR="008B670D" w:rsidRDefault="008B670D">
            <w:pPr>
              <w:pStyle w:val="Compact"/>
            </w:pPr>
          </w:p>
        </w:tc>
        <w:tc>
          <w:tcPr>
            <w:tcW w:w="0" w:type="auto"/>
          </w:tcPr>
          <w:p w14:paraId="742DDE1B" w14:textId="77777777" w:rsidR="008B670D" w:rsidRDefault="00BD7037">
            <w:pPr>
              <w:pStyle w:val="Compact"/>
            </w:pPr>
            <m:oMathPara>
              <m:oMath>
                <m:sSup>
                  <m:sSupPr>
                    <m:ctrlPr>
                      <w:rPr>
                        <w:rFonts w:ascii="Cambria Math" w:hAnsi="Cambria Math"/>
                      </w:rPr>
                    </m:ctrlPr>
                  </m:sSupPr>
                  <m:e/>
                  <m:sup>
                    <m:r>
                      <w:rPr>
                        <w:rFonts w:ascii="Cambria Math" w:hAnsi="Cambria Math"/>
                      </w:rPr>
                      <m:t>69</m:t>
                    </m:r>
                  </m:sup>
                </m:sSup>
              </m:oMath>
            </m:oMathPara>
          </w:p>
        </w:tc>
      </w:tr>
      <w:tr w:rsidR="008B670D" w14:paraId="387F2C31" w14:textId="77777777">
        <w:tc>
          <w:tcPr>
            <w:tcW w:w="0" w:type="auto"/>
          </w:tcPr>
          <w:p w14:paraId="2E26B7E4" w14:textId="77777777" w:rsidR="008B670D" w:rsidRDefault="00514B36">
            <w:pPr>
              <w:pStyle w:val="Compact"/>
            </w:pPr>
            <w:r>
              <w:rPr>
                <w:b/>
              </w:rPr>
              <w:t>Dylos DC1100</w:t>
            </w:r>
          </w:p>
        </w:tc>
        <w:tc>
          <w:tcPr>
            <w:tcW w:w="0" w:type="auto"/>
          </w:tcPr>
          <w:p w14:paraId="1E6973C2" w14:textId="77777777" w:rsidR="008B670D" w:rsidRDefault="00514B36">
            <w:pPr>
              <w:pStyle w:val="Compact"/>
            </w:pPr>
            <w:r>
              <w:t>OPC</w:t>
            </w:r>
          </w:p>
        </w:tc>
        <w:tc>
          <w:tcPr>
            <w:tcW w:w="0" w:type="auto"/>
          </w:tcPr>
          <w:p w14:paraId="4E8A895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3C44485" w14:textId="77777777" w:rsidR="008B670D" w:rsidRDefault="008B670D">
            <w:pPr>
              <w:pStyle w:val="Compact"/>
            </w:pPr>
          </w:p>
        </w:tc>
        <w:tc>
          <w:tcPr>
            <w:tcW w:w="0" w:type="auto"/>
          </w:tcPr>
          <w:p w14:paraId="0B8581B4" w14:textId="77777777" w:rsidR="008B670D" w:rsidRDefault="008B670D">
            <w:pPr>
              <w:pStyle w:val="Compact"/>
            </w:pPr>
          </w:p>
        </w:tc>
        <w:tc>
          <w:tcPr>
            <w:tcW w:w="0" w:type="auto"/>
          </w:tcPr>
          <w:p w14:paraId="1BCD92A3" w14:textId="77777777" w:rsidR="008B670D" w:rsidRDefault="00BD7037">
            <w:pPr>
              <w:pStyle w:val="Compact"/>
            </w:pPr>
            <m:oMathPara>
              <m:oMath>
                <m:sSup>
                  <m:sSupPr>
                    <m:ctrlPr>
                      <w:rPr>
                        <w:rFonts w:ascii="Cambria Math" w:hAnsi="Cambria Math"/>
                      </w:rPr>
                    </m:ctrlPr>
                  </m:sSupPr>
                  <m:e/>
                  <m:sup>
                    <m:r>
                      <w:rPr>
                        <w:rFonts w:ascii="Cambria Math" w:hAnsi="Cambria Math"/>
                      </w:rPr>
                      <m:t>24</m:t>
                    </m:r>
                  </m:sup>
                </m:sSup>
              </m:oMath>
            </m:oMathPara>
          </w:p>
        </w:tc>
      </w:tr>
      <w:tr w:rsidR="008B670D" w14:paraId="3D40D8FE" w14:textId="77777777">
        <w:tc>
          <w:tcPr>
            <w:tcW w:w="0" w:type="auto"/>
          </w:tcPr>
          <w:p w14:paraId="01CF1764" w14:textId="77777777" w:rsidR="008B670D" w:rsidRDefault="00514B36">
            <w:pPr>
              <w:pStyle w:val="Compact"/>
            </w:pPr>
            <w:r>
              <w:rPr>
                <w:b/>
              </w:rPr>
              <w:t>Dylos DC1100 PRO</w:t>
            </w:r>
          </w:p>
        </w:tc>
        <w:tc>
          <w:tcPr>
            <w:tcW w:w="0" w:type="auto"/>
          </w:tcPr>
          <w:p w14:paraId="00C104AA" w14:textId="77777777" w:rsidR="008B670D" w:rsidRDefault="00514B36">
            <w:pPr>
              <w:pStyle w:val="Compact"/>
            </w:pPr>
            <w:r>
              <w:t>OPC</w:t>
            </w:r>
          </w:p>
        </w:tc>
        <w:tc>
          <w:tcPr>
            <w:tcW w:w="0" w:type="auto"/>
          </w:tcPr>
          <w:p w14:paraId="07DC9D1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5844A94" w14:textId="77777777" w:rsidR="008B670D" w:rsidRDefault="008B670D">
            <w:pPr>
              <w:pStyle w:val="Compact"/>
            </w:pPr>
          </w:p>
        </w:tc>
        <w:tc>
          <w:tcPr>
            <w:tcW w:w="0" w:type="auto"/>
          </w:tcPr>
          <w:p w14:paraId="2F2DEFCE" w14:textId="77777777" w:rsidR="008B670D" w:rsidRDefault="008B670D">
            <w:pPr>
              <w:pStyle w:val="Compact"/>
            </w:pPr>
          </w:p>
        </w:tc>
        <w:tc>
          <w:tcPr>
            <w:tcW w:w="0" w:type="auto"/>
          </w:tcPr>
          <w:p w14:paraId="10558E4D" w14:textId="77777777" w:rsidR="008B670D" w:rsidRDefault="00BD7037">
            <w:pPr>
              <w:pStyle w:val="Compact"/>
            </w:pPr>
            <m:oMathPara>
              <m:oMath>
                <m:sSup>
                  <m:sSupPr>
                    <m:ctrlPr>
                      <w:rPr>
                        <w:rFonts w:ascii="Cambria Math" w:hAnsi="Cambria Math"/>
                      </w:rPr>
                    </m:ctrlPr>
                  </m:sSupPr>
                  <m:e/>
                  <m:sup>
                    <m:r>
                      <w:rPr>
                        <w:rFonts w:ascii="Cambria Math" w:hAnsi="Cambria Math"/>
                      </w:rPr>
                      <m:t>2,42</m:t>
                    </m:r>
                  </m:sup>
                </m:sSup>
              </m:oMath>
            </m:oMathPara>
          </w:p>
        </w:tc>
      </w:tr>
      <w:tr w:rsidR="008B670D" w14:paraId="3F2AD685" w14:textId="77777777">
        <w:tc>
          <w:tcPr>
            <w:tcW w:w="0" w:type="auto"/>
          </w:tcPr>
          <w:p w14:paraId="7BD16AE0" w14:textId="77777777" w:rsidR="008B670D" w:rsidRDefault="00514B36">
            <w:pPr>
              <w:pStyle w:val="Compact"/>
            </w:pPr>
            <w:r>
              <w:rPr>
                <w:b/>
              </w:rPr>
              <w:t>Dylos DC1700</w:t>
            </w:r>
          </w:p>
        </w:tc>
        <w:tc>
          <w:tcPr>
            <w:tcW w:w="0" w:type="auto"/>
          </w:tcPr>
          <w:p w14:paraId="2BFE1514" w14:textId="77777777" w:rsidR="008B670D" w:rsidRDefault="00514B36">
            <w:pPr>
              <w:pStyle w:val="Compact"/>
            </w:pPr>
            <w:r>
              <w:t>OPC</w:t>
            </w:r>
          </w:p>
        </w:tc>
        <w:tc>
          <w:tcPr>
            <w:tcW w:w="0" w:type="auto"/>
          </w:tcPr>
          <w:p w14:paraId="4D7B63E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1B555C4" w14:textId="77777777" w:rsidR="008B670D" w:rsidRDefault="008B670D">
            <w:pPr>
              <w:pStyle w:val="Compact"/>
            </w:pPr>
          </w:p>
        </w:tc>
        <w:tc>
          <w:tcPr>
            <w:tcW w:w="0" w:type="auto"/>
          </w:tcPr>
          <w:p w14:paraId="74A7EB6F" w14:textId="77777777" w:rsidR="008B670D" w:rsidRDefault="008B670D">
            <w:pPr>
              <w:pStyle w:val="Compact"/>
            </w:pPr>
          </w:p>
        </w:tc>
        <w:tc>
          <w:tcPr>
            <w:tcW w:w="0" w:type="auto"/>
          </w:tcPr>
          <w:p w14:paraId="68FFFA1B" w14:textId="77777777" w:rsidR="008B670D" w:rsidRDefault="00BD7037">
            <w:pPr>
              <w:pStyle w:val="Compact"/>
            </w:pPr>
            <m:oMathPara>
              <m:oMath>
                <m:sSup>
                  <m:sSupPr>
                    <m:ctrlPr>
                      <w:rPr>
                        <w:rFonts w:ascii="Cambria Math" w:hAnsi="Cambria Math"/>
                      </w:rPr>
                    </m:ctrlPr>
                  </m:sSupPr>
                  <m:e/>
                  <m:sup>
                    <m:r>
                      <w:rPr>
                        <w:rFonts w:ascii="Cambria Math" w:hAnsi="Cambria Math"/>
                      </w:rPr>
                      <m:t>42,48,29,62,28,31,22</m:t>
                    </m:r>
                  </m:sup>
                </m:sSup>
              </m:oMath>
            </m:oMathPara>
          </w:p>
        </w:tc>
      </w:tr>
      <w:tr w:rsidR="008B670D" w14:paraId="6D57C457" w14:textId="77777777">
        <w:tc>
          <w:tcPr>
            <w:tcW w:w="0" w:type="auto"/>
          </w:tcPr>
          <w:p w14:paraId="697477B1" w14:textId="77777777" w:rsidR="008B670D" w:rsidRDefault="00514B36">
            <w:pPr>
              <w:pStyle w:val="Compact"/>
            </w:pPr>
            <w:r>
              <w:rPr>
                <w:b/>
              </w:rPr>
              <w:t>GP2Y1010AU0F</w:t>
            </w:r>
          </w:p>
        </w:tc>
        <w:tc>
          <w:tcPr>
            <w:tcW w:w="0" w:type="auto"/>
          </w:tcPr>
          <w:p w14:paraId="3420B72A" w14:textId="77777777" w:rsidR="008B670D" w:rsidRDefault="00514B36">
            <w:pPr>
              <w:pStyle w:val="Compact"/>
            </w:pPr>
            <w:r>
              <w:t>nephelometer</w:t>
            </w:r>
          </w:p>
        </w:tc>
        <w:tc>
          <w:tcPr>
            <w:tcW w:w="0" w:type="auto"/>
          </w:tcPr>
          <w:p w14:paraId="661F956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B2A33F" w14:textId="77777777" w:rsidR="008B670D" w:rsidRDefault="008B670D">
            <w:pPr>
              <w:pStyle w:val="Compact"/>
            </w:pPr>
          </w:p>
        </w:tc>
        <w:tc>
          <w:tcPr>
            <w:tcW w:w="0" w:type="auto"/>
          </w:tcPr>
          <w:p w14:paraId="342D8F24" w14:textId="77777777" w:rsidR="008B670D" w:rsidRDefault="008B670D">
            <w:pPr>
              <w:pStyle w:val="Compact"/>
            </w:pPr>
          </w:p>
        </w:tc>
        <w:tc>
          <w:tcPr>
            <w:tcW w:w="0" w:type="auto"/>
          </w:tcPr>
          <w:p w14:paraId="52D91718" w14:textId="77777777" w:rsidR="008B670D" w:rsidRDefault="00BD7037">
            <w:pPr>
              <w:pStyle w:val="Compact"/>
            </w:pPr>
            <m:oMathPara>
              <m:oMath>
                <m:sSup>
                  <m:sSupPr>
                    <m:ctrlPr>
                      <w:rPr>
                        <w:rFonts w:ascii="Cambria Math" w:hAnsi="Cambria Math"/>
                      </w:rPr>
                    </m:ctrlPr>
                  </m:sSupPr>
                  <m:e/>
                  <m:sup>
                    <m:r>
                      <w:rPr>
                        <w:rFonts w:ascii="Cambria Math" w:hAnsi="Cambria Math"/>
                      </w:rPr>
                      <m:t>49,42,53,1,69</m:t>
                    </m:r>
                  </m:sup>
                </m:sSup>
              </m:oMath>
            </m:oMathPara>
          </w:p>
        </w:tc>
      </w:tr>
      <w:tr w:rsidR="008B670D" w14:paraId="50F15880" w14:textId="77777777">
        <w:tc>
          <w:tcPr>
            <w:tcW w:w="0" w:type="auto"/>
          </w:tcPr>
          <w:p w14:paraId="5B142887" w14:textId="77777777" w:rsidR="008B670D" w:rsidRDefault="00514B36">
            <w:pPr>
              <w:pStyle w:val="Compact"/>
            </w:pPr>
            <w:r>
              <w:rPr>
                <w:b/>
              </w:rPr>
              <w:t>OPC-N2</w:t>
            </w:r>
          </w:p>
        </w:tc>
        <w:tc>
          <w:tcPr>
            <w:tcW w:w="0" w:type="auto"/>
          </w:tcPr>
          <w:p w14:paraId="2F63A4AD" w14:textId="77777777" w:rsidR="008B670D" w:rsidRDefault="00514B36">
            <w:pPr>
              <w:pStyle w:val="Compact"/>
            </w:pPr>
            <w:r>
              <w:t>OPC</w:t>
            </w:r>
          </w:p>
        </w:tc>
        <w:tc>
          <w:tcPr>
            <w:tcW w:w="0" w:type="auto"/>
          </w:tcPr>
          <w:p w14:paraId="1CB14E5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91698F2" w14:textId="77777777" w:rsidR="008B670D" w:rsidRDefault="008B670D">
            <w:pPr>
              <w:pStyle w:val="Compact"/>
            </w:pPr>
          </w:p>
        </w:tc>
        <w:tc>
          <w:tcPr>
            <w:tcW w:w="0" w:type="auto"/>
          </w:tcPr>
          <w:p w14:paraId="52F6711A" w14:textId="77777777" w:rsidR="008B670D" w:rsidRDefault="008B670D">
            <w:pPr>
              <w:pStyle w:val="Compact"/>
            </w:pPr>
          </w:p>
        </w:tc>
        <w:tc>
          <w:tcPr>
            <w:tcW w:w="0" w:type="auto"/>
          </w:tcPr>
          <w:p w14:paraId="535DCF95" w14:textId="77777777" w:rsidR="008B670D" w:rsidRDefault="00BD7037">
            <w:pPr>
              <w:pStyle w:val="Compact"/>
            </w:pPr>
            <m:oMathPara>
              <m:oMath>
                <m:sSup>
                  <m:sSupPr>
                    <m:ctrlPr>
                      <w:rPr>
                        <w:rFonts w:ascii="Cambria Math" w:hAnsi="Cambria Math"/>
                      </w:rPr>
                    </m:ctrlPr>
                  </m:sSupPr>
                  <m:e/>
                  <m:sup>
                    <m:r>
                      <w:rPr>
                        <w:rFonts w:ascii="Cambria Math" w:hAnsi="Cambria Math"/>
                      </w:rPr>
                      <m:t>2,47,54,24,20,4</m:t>
                    </m:r>
                  </m:sup>
                </m:sSup>
              </m:oMath>
            </m:oMathPara>
          </w:p>
        </w:tc>
      </w:tr>
      <w:tr w:rsidR="008B670D" w14:paraId="0CBE5571" w14:textId="77777777">
        <w:tc>
          <w:tcPr>
            <w:tcW w:w="0" w:type="auto"/>
          </w:tcPr>
          <w:p w14:paraId="55DD0A61" w14:textId="77777777" w:rsidR="008B670D" w:rsidRDefault="00514B36">
            <w:pPr>
              <w:pStyle w:val="Compact"/>
            </w:pPr>
            <w:r>
              <w:rPr>
                <w:b/>
              </w:rPr>
              <w:t>OPC-N3</w:t>
            </w:r>
          </w:p>
        </w:tc>
        <w:tc>
          <w:tcPr>
            <w:tcW w:w="0" w:type="auto"/>
          </w:tcPr>
          <w:p w14:paraId="1BE409F3" w14:textId="77777777" w:rsidR="008B670D" w:rsidRDefault="00514B36">
            <w:pPr>
              <w:pStyle w:val="Compact"/>
            </w:pPr>
            <w:r>
              <w:t>OPC</w:t>
            </w:r>
          </w:p>
        </w:tc>
        <w:tc>
          <w:tcPr>
            <w:tcW w:w="0" w:type="auto"/>
          </w:tcPr>
          <w:p w14:paraId="165E798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169307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B75522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EDE2F02"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436C437" w14:textId="77777777">
        <w:tc>
          <w:tcPr>
            <w:tcW w:w="0" w:type="auto"/>
          </w:tcPr>
          <w:p w14:paraId="7CE0913C" w14:textId="77777777" w:rsidR="008B670D" w:rsidRDefault="00514B36">
            <w:pPr>
              <w:pStyle w:val="Compact"/>
            </w:pPr>
            <w:r>
              <w:rPr>
                <w:b/>
              </w:rPr>
              <w:t>PMS1003</w:t>
            </w:r>
          </w:p>
        </w:tc>
        <w:tc>
          <w:tcPr>
            <w:tcW w:w="0" w:type="auto"/>
          </w:tcPr>
          <w:p w14:paraId="4E30AC0C" w14:textId="77777777" w:rsidR="008B670D" w:rsidRDefault="00514B36">
            <w:pPr>
              <w:pStyle w:val="Compact"/>
            </w:pPr>
            <w:r>
              <w:t>OPC</w:t>
            </w:r>
          </w:p>
        </w:tc>
        <w:tc>
          <w:tcPr>
            <w:tcW w:w="0" w:type="auto"/>
          </w:tcPr>
          <w:p w14:paraId="3C452EF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5267A37" w14:textId="77777777" w:rsidR="008B670D" w:rsidRDefault="008B670D">
            <w:pPr>
              <w:pStyle w:val="Compact"/>
            </w:pPr>
          </w:p>
        </w:tc>
        <w:tc>
          <w:tcPr>
            <w:tcW w:w="0" w:type="auto"/>
          </w:tcPr>
          <w:p w14:paraId="702B5F54" w14:textId="77777777" w:rsidR="008B670D" w:rsidRDefault="008B670D">
            <w:pPr>
              <w:pStyle w:val="Compact"/>
            </w:pPr>
          </w:p>
        </w:tc>
        <w:tc>
          <w:tcPr>
            <w:tcW w:w="0" w:type="auto"/>
          </w:tcPr>
          <w:p w14:paraId="4AF50111" w14:textId="77777777" w:rsidR="008B670D" w:rsidRDefault="00BD7037">
            <w:pPr>
              <w:pStyle w:val="Compact"/>
            </w:pPr>
            <m:oMathPara>
              <m:oMath>
                <m:sSup>
                  <m:sSupPr>
                    <m:ctrlPr>
                      <w:rPr>
                        <w:rFonts w:ascii="Cambria Math" w:hAnsi="Cambria Math"/>
                      </w:rPr>
                    </m:ctrlPr>
                  </m:sSupPr>
                  <m:e/>
                  <m:sup>
                    <m:r>
                      <w:rPr>
                        <w:rFonts w:ascii="Cambria Math" w:hAnsi="Cambria Math"/>
                      </w:rPr>
                      <m:t>34</m:t>
                    </m:r>
                  </m:sup>
                </m:sSup>
              </m:oMath>
            </m:oMathPara>
          </w:p>
        </w:tc>
      </w:tr>
      <w:tr w:rsidR="008B670D" w14:paraId="5F9CF73F" w14:textId="77777777">
        <w:tc>
          <w:tcPr>
            <w:tcW w:w="0" w:type="auto"/>
          </w:tcPr>
          <w:p w14:paraId="3412400F" w14:textId="77777777" w:rsidR="008B670D" w:rsidRDefault="00514B36">
            <w:pPr>
              <w:pStyle w:val="Compact"/>
            </w:pPr>
            <w:r>
              <w:rPr>
                <w:b/>
              </w:rPr>
              <w:t>PMS3003</w:t>
            </w:r>
          </w:p>
        </w:tc>
        <w:tc>
          <w:tcPr>
            <w:tcW w:w="0" w:type="auto"/>
          </w:tcPr>
          <w:p w14:paraId="3B303D44" w14:textId="77777777" w:rsidR="008B670D" w:rsidRDefault="00514B36">
            <w:pPr>
              <w:pStyle w:val="Compact"/>
            </w:pPr>
            <w:r>
              <w:t>OPC</w:t>
            </w:r>
          </w:p>
        </w:tc>
        <w:tc>
          <w:tcPr>
            <w:tcW w:w="0" w:type="auto"/>
          </w:tcPr>
          <w:p w14:paraId="44AB2DE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60D96DD" w14:textId="77777777" w:rsidR="008B670D" w:rsidRDefault="008B670D">
            <w:pPr>
              <w:pStyle w:val="Compact"/>
            </w:pPr>
          </w:p>
        </w:tc>
        <w:tc>
          <w:tcPr>
            <w:tcW w:w="0" w:type="auto"/>
          </w:tcPr>
          <w:p w14:paraId="02619E37" w14:textId="77777777" w:rsidR="008B670D" w:rsidRDefault="008B670D">
            <w:pPr>
              <w:pStyle w:val="Compact"/>
            </w:pPr>
          </w:p>
        </w:tc>
        <w:tc>
          <w:tcPr>
            <w:tcW w:w="0" w:type="auto"/>
          </w:tcPr>
          <w:p w14:paraId="75FF5641" w14:textId="77777777" w:rsidR="008B670D" w:rsidRDefault="00BD7037">
            <w:pPr>
              <w:pStyle w:val="Compact"/>
            </w:pPr>
            <m:oMathPara>
              <m:oMath>
                <m:sSup>
                  <m:sSupPr>
                    <m:ctrlPr>
                      <w:rPr>
                        <w:rFonts w:ascii="Cambria Math" w:hAnsi="Cambria Math"/>
                      </w:rPr>
                    </m:ctrlPr>
                  </m:sSupPr>
                  <m:e/>
                  <m:sup>
                    <m:r>
                      <w:rPr>
                        <w:rFonts w:ascii="Cambria Math" w:hAnsi="Cambria Math"/>
                      </w:rPr>
                      <m:t>73,34</m:t>
                    </m:r>
                  </m:sup>
                </m:sSup>
              </m:oMath>
            </m:oMathPara>
          </w:p>
        </w:tc>
      </w:tr>
      <w:tr w:rsidR="008B670D" w14:paraId="567B3DF7" w14:textId="77777777">
        <w:tc>
          <w:tcPr>
            <w:tcW w:w="0" w:type="auto"/>
          </w:tcPr>
          <w:p w14:paraId="23C61191" w14:textId="77777777" w:rsidR="008B670D" w:rsidRDefault="00514B36">
            <w:pPr>
              <w:pStyle w:val="Compact"/>
            </w:pPr>
            <w:r>
              <w:rPr>
                <w:b/>
              </w:rPr>
              <w:t>PMS5003</w:t>
            </w:r>
          </w:p>
        </w:tc>
        <w:tc>
          <w:tcPr>
            <w:tcW w:w="0" w:type="auto"/>
          </w:tcPr>
          <w:p w14:paraId="009CADD0" w14:textId="77777777" w:rsidR="008B670D" w:rsidRDefault="00514B36">
            <w:pPr>
              <w:pStyle w:val="Compact"/>
            </w:pPr>
            <w:r>
              <w:t>OPC</w:t>
            </w:r>
          </w:p>
        </w:tc>
        <w:tc>
          <w:tcPr>
            <w:tcW w:w="0" w:type="auto"/>
          </w:tcPr>
          <w:p w14:paraId="15C4B8A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EC2846" w14:textId="77777777" w:rsidR="008B670D" w:rsidRDefault="008B670D">
            <w:pPr>
              <w:pStyle w:val="Compact"/>
            </w:pPr>
          </w:p>
        </w:tc>
        <w:tc>
          <w:tcPr>
            <w:tcW w:w="0" w:type="auto"/>
          </w:tcPr>
          <w:p w14:paraId="1CD1C95B" w14:textId="77777777" w:rsidR="008B670D" w:rsidRDefault="008B670D">
            <w:pPr>
              <w:pStyle w:val="Compact"/>
            </w:pPr>
          </w:p>
        </w:tc>
        <w:tc>
          <w:tcPr>
            <w:tcW w:w="0" w:type="auto"/>
          </w:tcPr>
          <w:p w14:paraId="3726619B" w14:textId="77777777" w:rsidR="008B670D" w:rsidRDefault="00BD7037">
            <w:pPr>
              <w:pStyle w:val="Compact"/>
            </w:pPr>
            <m:oMathPara>
              <m:oMath>
                <m:sSup>
                  <m:sSupPr>
                    <m:ctrlPr>
                      <w:rPr>
                        <w:rFonts w:ascii="Cambria Math" w:hAnsi="Cambria Math"/>
                      </w:rPr>
                    </m:ctrlPr>
                  </m:sSupPr>
                  <m:e/>
                  <m:sup>
                    <m:r>
                      <w:rPr>
                        <w:rFonts w:ascii="Cambria Math" w:hAnsi="Cambria Math"/>
                      </w:rPr>
                      <m:t>38</m:t>
                    </m:r>
                  </m:sup>
                </m:sSup>
              </m:oMath>
            </m:oMathPara>
          </w:p>
        </w:tc>
      </w:tr>
      <w:tr w:rsidR="008B670D" w14:paraId="197162F4" w14:textId="77777777">
        <w:tc>
          <w:tcPr>
            <w:tcW w:w="0" w:type="auto"/>
          </w:tcPr>
          <w:p w14:paraId="51051195" w14:textId="77777777" w:rsidR="008B670D" w:rsidRDefault="00514B36">
            <w:pPr>
              <w:pStyle w:val="Compact"/>
            </w:pPr>
            <w:r>
              <w:rPr>
                <w:b/>
              </w:rPr>
              <w:t>PMS7003</w:t>
            </w:r>
          </w:p>
        </w:tc>
        <w:tc>
          <w:tcPr>
            <w:tcW w:w="0" w:type="auto"/>
          </w:tcPr>
          <w:p w14:paraId="4A806DB3" w14:textId="77777777" w:rsidR="008B670D" w:rsidRDefault="00514B36">
            <w:pPr>
              <w:pStyle w:val="Compact"/>
            </w:pPr>
            <w:r>
              <w:t>OPC</w:t>
            </w:r>
          </w:p>
        </w:tc>
        <w:tc>
          <w:tcPr>
            <w:tcW w:w="0" w:type="auto"/>
          </w:tcPr>
          <w:p w14:paraId="3BFD4D6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F907A41" w14:textId="77777777" w:rsidR="008B670D" w:rsidRDefault="008B670D">
            <w:pPr>
              <w:pStyle w:val="Compact"/>
            </w:pPr>
          </w:p>
        </w:tc>
        <w:tc>
          <w:tcPr>
            <w:tcW w:w="0" w:type="auto"/>
          </w:tcPr>
          <w:p w14:paraId="64AF1522" w14:textId="77777777" w:rsidR="008B670D" w:rsidRDefault="008B670D">
            <w:pPr>
              <w:pStyle w:val="Compact"/>
            </w:pPr>
          </w:p>
        </w:tc>
        <w:tc>
          <w:tcPr>
            <w:tcW w:w="0" w:type="auto"/>
          </w:tcPr>
          <w:p w14:paraId="2BCAAD91" w14:textId="77777777" w:rsidR="008B670D" w:rsidRDefault="00BD7037">
            <w:pPr>
              <w:pStyle w:val="Compact"/>
            </w:pPr>
            <m:oMathPara>
              <m:oMath>
                <m:sSup>
                  <m:sSupPr>
                    <m:ctrlPr>
                      <w:rPr>
                        <w:rFonts w:ascii="Cambria Math" w:hAnsi="Cambria Math"/>
                      </w:rPr>
                    </m:ctrlPr>
                  </m:sSupPr>
                  <m:e/>
                  <m:sup>
                    <m:r>
                      <w:rPr>
                        <w:rFonts w:ascii="Cambria Math" w:hAnsi="Cambria Math"/>
                      </w:rPr>
                      <m:t>4</m:t>
                    </m:r>
                  </m:sup>
                </m:sSup>
              </m:oMath>
            </m:oMathPara>
          </w:p>
        </w:tc>
      </w:tr>
      <w:tr w:rsidR="008B670D" w14:paraId="7F67A713" w14:textId="77777777">
        <w:tc>
          <w:tcPr>
            <w:tcW w:w="0" w:type="auto"/>
          </w:tcPr>
          <w:p w14:paraId="2DEDE4DD" w14:textId="77777777" w:rsidR="008B670D" w:rsidRDefault="00514B36">
            <w:pPr>
              <w:pStyle w:val="Compact"/>
            </w:pPr>
            <w:r>
              <w:rPr>
                <w:b/>
              </w:rPr>
              <w:t>PPD42NS</w:t>
            </w:r>
          </w:p>
        </w:tc>
        <w:tc>
          <w:tcPr>
            <w:tcW w:w="0" w:type="auto"/>
          </w:tcPr>
          <w:p w14:paraId="1A71AAEF" w14:textId="77777777" w:rsidR="008B670D" w:rsidRDefault="00514B36">
            <w:pPr>
              <w:pStyle w:val="Compact"/>
            </w:pPr>
            <w:r>
              <w:t>nephelometer</w:t>
            </w:r>
          </w:p>
        </w:tc>
        <w:tc>
          <w:tcPr>
            <w:tcW w:w="0" w:type="auto"/>
          </w:tcPr>
          <w:p w14:paraId="15B7529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4E83470" w14:textId="77777777" w:rsidR="008B670D" w:rsidRDefault="008B670D">
            <w:pPr>
              <w:pStyle w:val="Compact"/>
            </w:pPr>
          </w:p>
        </w:tc>
        <w:tc>
          <w:tcPr>
            <w:tcW w:w="0" w:type="auto"/>
          </w:tcPr>
          <w:p w14:paraId="4B306E66" w14:textId="77777777" w:rsidR="008B670D" w:rsidRDefault="008B670D">
            <w:pPr>
              <w:pStyle w:val="Compact"/>
            </w:pPr>
          </w:p>
        </w:tc>
        <w:tc>
          <w:tcPr>
            <w:tcW w:w="0" w:type="auto"/>
          </w:tcPr>
          <w:p w14:paraId="1C08245C" w14:textId="77777777" w:rsidR="008B670D" w:rsidRDefault="00BD7037">
            <w:pPr>
              <w:pStyle w:val="Compact"/>
            </w:pPr>
            <m:oMathPara>
              <m:oMath>
                <m:sSup>
                  <m:sSupPr>
                    <m:ctrlPr>
                      <w:rPr>
                        <w:rFonts w:ascii="Cambria Math" w:hAnsi="Cambria Math"/>
                      </w:rPr>
                    </m:ctrlPr>
                  </m:sSupPr>
                  <m:e/>
                  <m:sup>
                    <m:r>
                      <w:rPr>
                        <w:rFonts w:ascii="Cambria Math" w:hAnsi="Cambria Math"/>
                      </w:rPr>
                      <m:t>69,29,3,25,34</m:t>
                    </m:r>
                  </m:sup>
                </m:sSup>
              </m:oMath>
            </m:oMathPara>
          </w:p>
        </w:tc>
      </w:tr>
      <w:tr w:rsidR="008B670D" w14:paraId="6DB0E18B" w14:textId="77777777">
        <w:tc>
          <w:tcPr>
            <w:tcW w:w="0" w:type="auto"/>
          </w:tcPr>
          <w:p w14:paraId="468172F2" w14:textId="77777777" w:rsidR="008B670D" w:rsidRDefault="00514B36">
            <w:pPr>
              <w:pStyle w:val="Compact"/>
            </w:pPr>
            <w:r>
              <w:rPr>
                <w:b/>
              </w:rPr>
              <w:t>SDS011</w:t>
            </w:r>
          </w:p>
        </w:tc>
        <w:tc>
          <w:tcPr>
            <w:tcW w:w="0" w:type="auto"/>
          </w:tcPr>
          <w:p w14:paraId="6F238F3E" w14:textId="77777777" w:rsidR="008B670D" w:rsidRDefault="00514B36">
            <w:pPr>
              <w:pStyle w:val="Compact"/>
            </w:pPr>
            <w:r>
              <w:t>OPC</w:t>
            </w:r>
          </w:p>
        </w:tc>
        <w:tc>
          <w:tcPr>
            <w:tcW w:w="0" w:type="auto"/>
          </w:tcPr>
          <w:p w14:paraId="423B3BD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573FD9F" w14:textId="77777777" w:rsidR="008B670D" w:rsidRDefault="008B670D">
            <w:pPr>
              <w:pStyle w:val="Compact"/>
            </w:pPr>
          </w:p>
        </w:tc>
        <w:tc>
          <w:tcPr>
            <w:tcW w:w="0" w:type="auto"/>
          </w:tcPr>
          <w:p w14:paraId="7DD5BE62" w14:textId="77777777" w:rsidR="008B670D" w:rsidRDefault="008B670D">
            <w:pPr>
              <w:pStyle w:val="Compact"/>
            </w:pPr>
          </w:p>
        </w:tc>
        <w:tc>
          <w:tcPr>
            <w:tcW w:w="0" w:type="auto"/>
          </w:tcPr>
          <w:p w14:paraId="0BF5BF19" w14:textId="77777777" w:rsidR="008B670D" w:rsidRDefault="00BD7037">
            <w:pPr>
              <w:pStyle w:val="Compact"/>
            </w:pPr>
            <m:oMathPara>
              <m:oMath>
                <m:sSup>
                  <m:sSupPr>
                    <m:ctrlPr>
                      <w:rPr>
                        <w:rFonts w:ascii="Cambria Math" w:hAnsi="Cambria Math"/>
                      </w:rPr>
                    </m:ctrlPr>
                  </m:sSupPr>
                  <m:e/>
                  <m:sup>
                    <m:r>
                      <w:rPr>
                        <w:rFonts w:ascii="Cambria Math" w:hAnsi="Cambria Math"/>
                      </w:rPr>
                      <m:t>10,38,4</m:t>
                    </m:r>
                  </m:sup>
                </m:sSup>
              </m:oMath>
            </m:oMathPara>
          </w:p>
        </w:tc>
      </w:tr>
      <w:tr w:rsidR="008B670D" w14:paraId="14716CA6" w14:textId="77777777">
        <w:tc>
          <w:tcPr>
            <w:tcW w:w="0" w:type="auto"/>
          </w:tcPr>
          <w:p w14:paraId="35C98BEE" w14:textId="77777777" w:rsidR="008B670D" w:rsidRDefault="00514B36">
            <w:pPr>
              <w:pStyle w:val="Compact"/>
            </w:pPr>
            <w:r>
              <w:rPr>
                <w:b/>
              </w:rPr>
              <w:t>SidePak AM510</w:t>
            </w:r>
          </w:p>
        </w:tc>
        <w:tc>
          <w:tcPr>
            <w:tcW w:w="0" w:type="auto"/>
          </w:tcPr>
          <w:p w14:paraId="1009FBCF" w14:textId="77777777" w:rsidR="008B670D" w:rsidRDefault="00514B36">
            <w:pPr>
              <w:pStyle w:val="Compact"/>
            </w:pPr>
            <w:r>
              <w:t>nephelometer</w:t>
            </w:r>
          </w:p>
        </w:tc>
        <w:tc>
          <w:tcPr>
            <w:tcW w:w="0" w:type="auto"/>
          </w:tcPr>
          <w:p w14:paraId="6A0DFF9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12A044" w14:textId="77777777" w:rsidR="008B670D" w:rsidRDefault="008B670D">
            <w:pPr>
              <w:pStyle w:val="Compact"/>
            </w:pPr>
          </w:p>
        </w:tc>
        <w:tc>
          <w:tcPr>
            <w:tcW w:w="0" w:type="auto"/>
          </w:tcPr>
          <w:p w14:paraId="039B1FD5" w14:textId="77777777" w:rsidR="008B670D" w:rsidRDefault="008B670D">
            <w:pPr>
              <w:pStyle w:val="Compact"/>
            </w:pPr>
          </w:p>
        </w:tc>
        <w:tc>
          <w:tcPr>
            <w:tcW w:w="0" w:type="auto"/>
          </w:tcPr>
          <w:p w14:paraId="7120DAA9" w14:textId="77777777" w:rsidR="008B670D" w:rsidRDefault="00BD7037">
            <w:pPr>
              <w:pStyle w:val="Compact"/>
            </w:pPr>
            <m:oMathPara>
              <m:oMath>
                <m:sSup>
                  <m:sSupPr>
                    <m:ctrlPr>
                      <w:rPr>
                        <w:rFonts w:ascii="Cambria Math" w:hAnsi="Cambria Math"/>
                      </w:rPr>
                    </m:ctrlPr>
                  </m:sSupPr>
                  <m:e/>
                  <m:sup>
                    <m:r>
                      <w:rPr>
                        <w:rFonts w:ascii="Cambria Math" w:hAnsi="Cambria Math"/>
                      </w:rPr>
                      <m:t>33</m:t>
                    </m:r>
                  </m:sup>
                </m:sSup>
              </m:oMath>
            </m:oMathPara>
          </w:p>
        </w:tc>
      </w:tr>
      <w:tr w:rsidR="008B670D" w14:paraId="330C3B13" w14:textId="77777777">
        <w:tc>
          <w:tcPr>
            <w:tcW w:w="0" w:type="auto"/>
          </w:tcPr>
          <w:p w14:paraId="5E61DB78" w14:textId="77777777" w:rsidR="008B670D" w:rsidRDefault="00514B36">
            <w:pPr>
              <w:pStyle w:val="Compact"/>
            </w:pPr>
            <w:r>
              <w:rPr>
                <w:b/>
              </w:rPr>
              <w:t>ZH03A</w:t>
            </w:r>
          </w:p>
        </w:tc>
        <w:tc>
          <w:tcPr>
            <w:tcW w:w="0" w:type="auto"/>
          </w:tcPr>
          <w:p w14:paraId="6B2D6927" w14:textId="77777777" w:rsidR="008B670D" w:rsidRDefault="00514B36">
            <w:pPr>
              <w:pStyle w:val="Compact"/>
            </w:pPr>
            <w:r>
              <w:t>nephelometer</w:t>
            </w:r>
          </w:p>
        </w:tc>
        <w:tc>
          <w:tcPr>
            <w:tcW w:w="0" w:type="auto"/>
          </w:tcPr>
          <w:p w14:paraId="4827DFD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CC36A37" w14:textId="77777777" w:rsidR="008B670D" w:rsidRDefault="008B670D">
            <w:pPr>
              <w:pStyle w:val="Compact"/>
            </w:pPr>
          </w:p>
        </w:tc>
        <w:tc>
          <w:tcPr>
            <w:tcW w:w="0" w:type="auto"/>
          </w:tcPr>
          <w:p w14:paraId="2FCE866A" w14:textId="77777777" w:rsidR="008B670D" w:rsidRDefault="008B670D">
            <w:pPr>
              <w:pStyle w:val="Compact"/>
            </w:pPr>
          </w:p>
        </w:tc>
        <w:tc>
          <w:tcPr>
            <w:tcW w:w="0" w:type="auto"/>
          </w:tcPr>
          <w:p w14:paraId="21076075" w14:textId="77777777" w:rsidR="008B670D" w:rsidRDefault="00BD7037">
            <w:pPr>
              <w:pStyle w:val="Compact"/>
            </w:pPr>
            <m:oMathPara>
              <m:oMath>
                <m:sSup>
                  <m:sSupPr>
                    <m:ctrlPr>
                      <w:rPr>
                        <w:rFonts w:ascii="Cambria Math" w:hAnsi="Cambria Math"/>
                      </w:rPr>
                    </m:ctrlPr>
                  </m:sSupPr>
                  <m:e/>
                  <m:sup>
                    <m:r>
                      <w:rPr>
                        <w:rFonts w:ascii="Cambria Math" w:hAnsi="Cambria Math"/>
                      </w:rPr>
                      <m:t>4</m:t>
                    </m:r>
                  </m:sup>
                </m:sSup>
              </m:oMath>
            </m:oMathPara>
          </w:p>
        </w:tc>
      </w:tr>
      <w:tr w:rsidR="008B670D" w14:paraId="0209F4BD" w14:textId="77777777">
        <w:tc>
          <w:tcPr>
            <w:tcW w:w="0" w:type="auto"/>
          </w:tcPr>
          <w:p w14:paraId="7743282F" w14:textId="77777777" w:rsidR="008B670D" w:rsidRDefault="00514B36">
            <w:pPr>
              <w:pStyle w:val="Compact"/>
            </w:pPr>
            <w:r>
              <w:rPr>
                <w:b/>
              </w:rPr>
              <w:t>Dylos DC1100 PRO</w:t>
            </w:r>
          </w:p>
        </w:tc>
        <w:tc>
          <w:tcPr>
            <w:tcW w:w="0" w:type="auto"/>
          </w:tcPr>
          <w:p w14:paraId="66697C92" w14:textId="77777777" w:rsidR="008B670D" w:rsidRDefault="00514B36">
            <w:pPr>
              <w:pStyle w:val="Compact"/>
            </w:pPr>
            <w:r>
              <w:t>OPC</w:t>
            </w:r>
          </w:p>
        </w:tc>
        <w:tc>
          <w:tcPr>
            <w:tcW w:w="0" w:type="auto"/>
          </w:tcPr>
          <w:p w14:paraId="77DCE3A6" w14:textId="77777777" w:rsidR="008B670D" w:rsidRDefault="008B670D">
            <w:pPr>
              <w:pStyle w:val="Compact"/>
            </w:pPr>
          </w:p>
        </w:tc>
        <w:tc>
          <w:tcPr>
            <w:tcW w:w="0" w:type="auto"/>
          </w:tcPr>
          <w:p w14:paraId="701645B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17EA6B3" w14:textId="77777777" w:rsidR="008B670D" w:rsidRDefault="008B670D">
            <w:pPr>
              <w:pStyle w:val="Compact"/>
            </w:pPr>
          </w:p>
        </w:tc>
        <w:tc>
          <w:tcPr>
            <w:tcW w:w="0" w:type="auto"/>
          </w:tcPr>
          <w:p w14:paraId="12CDF3AD" w14:textId="77777777" w:rsidR="008B670D" w:rsidRDefault="00BD7037">
            <w:pPr>
              <w:pStyle w:val="Compact"/>
            </w:pPr>
            <m:oMathPara>
              <m:oMath>
                <m:sSup>
                  <m:sSupPr>
                    <m:ctrlPr>
                      <w:rPr>
                        <w:rFonts w:ascii="Cambria Math" w:hAnsi="Cambria Math"/>
                      </w:rPr>
                    </m:ctrlPr>
                  </m:sSupPr>
                  <m:e/>
                  <m:sup>
                    <m:r>
                      <w:rPr>
                        <w:rFonts w:ascii="Cambria Math" w:hAnsi="Cambria Math"/>
                      </w:rPr>
                      <m:t>24,42</m:t>
                    </m:r>
                  </m:sup>
                </m:sSup>
              </m:oMath>
            </m:oMathPara>
          </w:p>
        </w:tc>
      </w:tr>
      <w:tr w:rsidR="008B670D" w14:paraId="64C15D9F" w14:textId="77777777">
        <w:tc>
          <w:tcPr>
            <w:tcW w:w="0" w:type="auto"/>
          </w:tcPr>
          <w:p w14:paraId="52FEB5AD" w14:textId="77777777" w:rsidR="008B670D" w:rsidRDefault="00514B36">
            <w:pPr>
              <w:pStyle w:val="Compact"/>
            </w:pPr>
            <w:r>
              <w:rPr>
                <w:b/>
              </w:rPr>
              <w:t>Dylos DC1700</w:t>
            </w:r>
          </w:p>
        </w:tc>
        <w:tc>
          <w:tcPr>
            <w:tcW w:w="0" w:type="auto"/>
          </w:tcPr>
          <w:p w14:paraId="108C7E7A" w14:textId="77777777" w:rsidR="008B670D" w:rsidRDefault="00514B36">
            <w:pPr>
              <w:pStyle w:val="Compact"/>
            </w:pPr>
            <w:r>
              <w:t>OPC</w:t>
            </w:r>
          </w:p>
        </w:tc>
        <w:tc>
          <w:tcPr>
            <w:tcW w:w="0" w:type="auto"/>
          </w:tcPr>
          <w:p w14:paraId="78DCC384" w14:textId="77777777" w:rsidR="008B670D" w:rsidRDefault="008B670D">
            <w:pPr>
              <w:pStyle w:val="Compact"/>
            </w:pPr>
          </w:p>
        </w:tc>
        <w:tc>
          <w:tcPr>
            <w:tcW w:w="0" w:type="auto"/>
          </w:tcPr>
          <w:p w14:paraId="48459DC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1C3D59B" w14:textId="77777777" w:rsidR="008B670D" w:rsidRDefault="008B670D">
            <w:pPr>
              <w:pStyle w:val="Compact"/>
            </w:pPr>
          </w:p>
        </w:tc>
        <w:tc>
          <w:tcPr>
            <w:tcW w:w="0" w:type="auto"/>
          </w:tcPr>
          <w:p w14:paraId="40E6791E" w14:textId="77777777" w:rsidR="008B670D" w:rsidRDefault="00BD7037">
            <w:pPr>
              <w:pStyle w:val="Compact"/>
            </w:pPr>
            <m:oMathPara>
              <m:oMath>
                <m:sSup>
                  <m:sSupPr>
                    <m:ctrlPr>
                      <w:rPr>
                        <w:rFonts w:ascii="Cambria Math" w:hAnsi="Cambria Math"/>
                      </w:rPr>
                    </m:ctrlPr>
                  </m:sSupPr>
                  <m:e/>
                  <m:sup>
                    <m:r>
                      <w:rPr>
                        <w:rFonts w:ascii="Cambria Math" w:hAnsi="Cambria Math"/>
                      </w:rPr>
                      <m:t>42,53,28,31</m:t>
                    </m:r>
                  </m:sup>
                </m:sSup>
              </m:oMath>
            </m:oMathPara>
          </w:p>
        </w:tc>
      </w:tr>
      <w:tr w:rsidR="008B670D" w14:paraId="7F8D5E5E" w14:textId="77777777">
        <w:tc>
          <w:tcPr>
            <w:tcW w:w="0" w:type="auto"/>
          </w:tcPr>
          <w:p w14:paraId="693181EA" w14:textId="77777777" w:rsidR="008B670D" w:rsidRDefault="00514B36">
            <w:pPr>
              <w:pStyle w:val="Compact"/>
            </w:pPr>
            <w:r>
              <w:rPr>
                <w:b/>
              </w:rPr>
              <w:t>GP2Y1010AU0F</w:t>
            </w:r>
          </w:p>
        </w:tc>
        <w:tc>
          <w:tcPr>
            <w:tcW w:w="0" w:type="auto"/>
          </w:tcPr>
          <w:p w14:paraId="2B51D017" w14:textId="77777777" w:rsidR="008B670D" w:rsidRDefault="00514B36">
            <w:pPr>
              <w:pStyle w:val="Compact"/>
            </w:pPr>
            <w:r>
              <w:t>nephelometer</w:t>
            </w:r>
          </w:p>
        </w:tc>
        <w:tc>
          <w:tcPr>
            <w:tcW w:w="0" w:type="auto"/>
          </w:tcPr>
          <w:p w14:paraId="7CA8D346" w14:textId="77777777" w:rsidR="008B670D" w:rsidRDefault="008B670D">
            <w:pPr>
              <w:pStyle w:val="Compact"/>
            </w:pPr>
          </w:p>
        </w:tc>
        <w:tc>
          <w:tcPr>
            <w:tcW w:w="0" w:type="auto"/>
          </w:tcPr>
          <w:p w14:paraId="73BE2B3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18D2137" w14:textId="77777777" w:rsidR="008B670D" w:rsidRDefault="008B670D">
            <w:pPr>
              <w:pStyle w:val="Compact"/>
            </w:pPr>
          </w:p>
        </w:tc>
        <w:tc>
          <w:tcPr>
            <w:tcW w:w="0" w:type="auto"/>
          </w:tcPr>
          <w:p w14:paraId="7E403064" w14:textId="77777777" w:rsidR="008B670D" w:rsidRDefault="00BD7037">
            <w:pPr>
              <w:pStyle w:val="Compact"/>
            </w:pPr>
            <m:oMathPara>
              <m:oMath>
                <m:sSup>
                  <m:sSupPr>
                    <m:ctrlPr>
                      <w:rPr>
                        <w:rFonts w:ascii="Cambria Math" w:hAnsi="Cambria Math"/>
                      </w:rPr>
                    </m:ctrlPr>
                  </m:sSupPr>
                  <m:e/>
                  <m:sup>
                    <m:r>
                      <w:rPr>
                        <w:rFonts w:ascii="Cambria Math" w:hAnsi="Cambria Math"/>
                      </w:rPr>
                      <m:t>1</m:t>
                    </m:r>
                  </m:sup>
                </m:sSup>
              </m:oMath>
            </m:oMathPara>
          </w:p>
        </w:tc>
      </w:tr>
      <w:tr w:rsidR="008B670D" w14:paraId="5BA5FCAE" w14:textId="77777777">
        <w:tc>
          <w:tcPr>
            <w:tcW w:w="0" w:type="auto"/>
          </w:tcPr>
          <w:p w14:paraId="6D6A27AB" w14:textId="77777777" w:rsidR="008B670D" w:rsidRDefault="00514B36">
            <w:pPr>
              <w:pStyle w:val="Compact"/>
            </w:pPr>
            <w:r>
              <w:rPr>
                <w:b/>
              </w:rPr>
              <w:t>OPC-N2</w:t>
            </w:r>
          </w:p>
        </w:tc>
        <w:tc>
          <w:tcPr>
            <w:tcW w:w="0" w:type="auto"/>
          </w:tcPr>
          <w:p w14:paraId="1C80BE23" w14:textId="77777777" w:rsidR="008B670D" w:rsidRDefault="00514B36">
            <w:pPr>
              <w:pStyle w:val="Compact"/>
            </w:pPr>
            <w:r>
              <w:t>OPC</w:t>
            </w:r>
          </w:p>
        </w:tc>
        <w:tc>
          <w:tcPr>
            <w:tcW w:w="0" w:type="auto"/>
          </w:tcPr>
          <w:p w14:paraId="120B17AA" w14:textId="77777777" w:rsidR="008B670D" w:rsidRDefault="008B670D">
            <w:pPr>
              <w:pStyle w:val="Compact"/>
            </w:pPr>
          </w:p>
        </w:tc>
        <w:tc>
          <w:tcPr>
            <w:tcW w:w="0" w:type="auto"/>
          </w:tcPr>
          <w:p w14:paraId="4E978B2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6C2526D" w14:textId="77777777" w:rsidR="008B670D" w:rsidRDefault="008B670D">
            <w:pPr>
              <w:pStyle w:val="Compact"/>
            </w:pPr>
          </w:p>
        </w:tc>
        <w:tc>
          <w:tcPr>
            <w:tcW w:w="0" w:type="auto"/>
          </w:tcPr>
          <w:p w14:paraId="07E0F1B9" w14:textId="77777777" w:rsidR="008B670D" w:rsidRDefault="00BD7037">
            <w:pPr>
              <w:pStyle w:val="Compact"/>
            </w:pPr>
            <m:oMathPara>
              <m:oMath>
                <m:sSup>
                  <m:sSupPr>
                    <m:ctrlPr>
                      <w:rPr>
                        <w:rFonts w:ascii="Cambria Math" w:hAnsi="Cambria Math"/>
                      </w:rPr>
                    </m:ctrlPr>
                  </m:sSupPr>
                  <m:e/>
                  <m:sup>
                    <m:r>
                      <w:rPr>
                        <w:rFonts w:ascii="Cambria Math" w:hAnsi="Cambria Math"/>
                      </w:rPr>
                      <m:t>2,54,24,20</m:t>
                    </m:r>
                  </m:sup>
                </m:sSup>
              </m:oMath>
            </m:oMathPara>
          </w:p>
        </w:tc>
      </w:tr>
      <w:tr w:rsidR="008B670D" w14:paraId="2F8DAEB0" w14:textId="77777777">
        <w:tc>
          <w:tcPr>
            <w:tcW w:w="0" w:type="auto"/>
          </w:tcPr>
          <w:p w14:paraId="09DB7B14" w14:textId="77777777" w:rsidR="008B670D" w:rsidRDefault="00514B36">
            <w:pPr>
              <w:pStyle w:val="Compact"/>
            </w:pPr>
            <w:r>
              <w:rPr>
                <w:b/>
              </w:rPr>
              <w:t>SDS011</w:t>
            </w:r>
          </w:p>
        </w:tc>
        <w:tc>
          <w:tcPr>
            <w:tcW w:w="0" w:type="auto"/>
          </w:tcPr>
          <w:p w14:paraId="440D55E7" w14:textId="77777777" w:rsidR="008B670D" w:rsidRDefault="00514B36">
            <w:pPr>
              <w:pStyle w:val="Compact"/>
            </w:pPr>
            <w:r>
              <w:t>OPC</w:t>
            </w:r>
          </w:p>
        </w:tc>
        <w:tc>
          <w:tcPr>
            <w:tcW w:w="0" w:type="auto"/>
          </w:tcPr>
          <w:p w14:paraId="4EA55C21" w14:textId="77777777" w:rsidR="008B670D" w:rsidRDefault="008B670D">
            <w:pPr>
              <w:pStyle w:val="Compact"/>
            </w:pPr>
          </w:p>
        </w:tc>
        <w:tc>
          <w:tcPr>
            <w:tcW w:w="0" w:type="auto"/>
          </w:tcPr>
          <w:p w14:paraId="38CC365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D4D1447" w14:textId="77777777" w:rsidR="008B670D" w:rsidRDefault="008B670D">
            <w:pPr>
              <w:pStyle w:val="Compact"/>
            </w:pPr>
          </w:p>
        </w:tc>
        <w:tc>
          <w:tcPr>
            <w:tcW w:w="0" w:type="auto"/>
          </w:tcPr>
          <w:p w14:paraId="610FA083" w14:textId="77777777" w:rsidR="008B670D" w:rsidRDefault="00BD7037">
            <w:pPr>
              <w:pStyle w:val="Compact"/>
            </w:pPr>
            <m:oMathPara>
              <m:oMath>
                <m:sSup>
                  <m:sSupPr>
                    <m:ctrlPr>
                      <w:rPr>
                        <w:rFonts w:ascii="Cambria Math" w:hAnsi="Cambria Math"/>
                      </w:rPr>
                    </m:ctrlPr>
                  </m:sSupPr>
                  <m:e/>
                  <m:sup>
                    <m:r>
                      <w:rPr>
                        <w:rFonts w:ascii="Cambria Math" w:hAnsi="Cambria Math"/>
                      </w:rPr>
                      <m:t>10</m:t>
                    </m:r>
                  </m:sup>
                </m:sSup>
              </m:oMath>
            </m:oMathPara>
          </w:p>
        </w:tc>
      </w:tr>
      <w:tr w:rsidR="008B670D" w14:paraId="234178AB" w14:textId="77777777">
        <w:tc>
          <w:tcPr>
            <w:tcW w:w="0" w:type="auto"/>
          </w:tcPr>
          <w:p w14:paraId="69735B65" w14:textId="77777777" w:rsidR="008B670D" w:rsidRDefault="00514B36">
            <w:pPr>
              <w:pStyle w:val="Compact"/>
            </w:pPr>
            <w:r>
              <w:rPr>
                <w:b/>
              </w:rPr>
              <w:t>OPC-N2</w:t>
            </w:r>
          </w:p>
        </w:tc>
        <w:tc>
          <w:tcPr>
            <w:tcW w:w="0" w:type="auto"/>
          </w:tcPr>
          <w:p w14:paraId="09861A25" w14:textId="77777777" w:rsidR="008B670D" w:rsidRDefault="00514B36">
            <w:pPr>
              <w:pStyle w:val="Compact"/>
            </w:pPr>
            <w:r>
              <w:t>OPC</w:t>
            </w:r>
          </w:p>
        </w:tc>
        <w:tc>
          <w:tcPr>
            <w:tcW w:w="0" w:type="auto"/>
          </w:tcPr>
          <w:p w14:paraId="78A5B8DB" w14:textId="77777777" w:rsidR="008B670D" w:rsidRDefault="008B670D">
            <w:pPr>
              <w:pStyle w:val="Compact"/>
            </w:pPr>
          </w:p>
        </w:tc>
        <w:tc>
          <w:tcPr>
            <w:tcW w:w="0" w:type="auto"/>
          </w:tcPr>
          <w:p w14:paraId="08B1AB57" w14:textId="77777777" w:rsidR="008B670D" w:rsidRDefault="008B670D">
            <w:pPr>
              <w:pStyle w:val="Compact"/>
            </w:pPr>
          </w:p>
        </w:tc>
        <w:tc>
          <w:tcPr>
            <w:tcW w:w="0" w:type="auto"/>
          </w:tcPr>
          <w:p w14:paraId="2306CCC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6EB7DAF" w14:textId="77777777" w:rsidR="008B670D" w:rsidRDefault="00BD7037">
            <w:pPr>
              <w:pStyle w:val="Compact"/>
            </w:pPr>
            <m:oMathPara>
              <m:oMath>
                <m:sSup>
                  <m:sSupPr>
                    <m:ctrlPr>
                      <w:rPr>
                        <w:rFonts w:ascii="Cambria Math" w:hAnsi="Cambria Math"/>
                      </w:rPr>
                    </m:ctrlPr>
                  </m:sSupPr>
                  <m:e/>
                  <m:sup>
                    <m:r>
                      <w:rPr>
                        <w:rFonts w:ascii="Cambria Math" w:hAnsi="Cambria Math"/>
                      </w:rPr>
                      <m:t>2,54,20</m:t>
                    </m:r>
                  </m:sup>
                </m:sSup>
              </m:oMath>
            </m:oMathPara>
          </w:p>
        </w:tc>
      </w:tr>
    </w:tbl>
    <w:p w14:paraId="21BF06A6" w14:textId="77777777" w:rsidR="008B670D" w:rsidRDefault="008B670D">
      <w:pPr>
        <w:pStyle w:val="BodyText"/>
      </w:pPr>
    </w:p>
    <w:p w14:paraId="386ECF91" w14:textId="77777777" w:rsidR="008B670D" w:rsidRDefault="008B670D">
      <w:pPr>
        <w:pStyle w:val="BodyText"/>
      </w:pPr>
    </w:p>
    <w:p w14:paraId="0E1DCF89" w14:textId="77777777" w:rsidR="008B670D" w:rsidRDefault="00514B36">
      <w:pPr>
        <w:pStyle w:val="TableCaption"/>
      </w:pPr>
      <w:r>
        <w:rPr>
          <w:b/>
        </w:rPr>
        <w:t>Table 3a.</w:t>
      </w:r>
      <w:r>
        <w:t xml:space="preserve"> Models of Sensor Systems for the detection of Particulate Matter.</w:t>
      </w:r>
    </w:p>
    <w:tbl>
      <w:tblPr>
        <w:tblW w:w="5000" w:type="pct"/>
        <w:tblLook w:val="07E0" w:firstRow="1" w:lastRow="1" w:firstColumn="1" w:lastColumn="1" w:noHBand="1" w:noVBand="1"/>
        <w:tblCaption w:val="Table 3a. Models of Sensor Systems for the detection of Particulate Matter."/>
      </w:tblPr>
      <w:tblGrid>
        <w:gridCol w:w="2575"/>
        <w:gridCol w:w="1883"/>
        <w:gridCol w:w="1331"/>
        <w:gridCol w:w="894"/>
        <w:gridCol w:w="790"/>
        <w:gridCol w:w="1887"/>
      </w:tblGrid>
      <w:tr w:rsidR="008B670D" w14:paraId="7BD29DF2" w14:textId="77777777">
        <w:tc>
          <w:tcPr>
            <w:tcW w:w="0" w:type="auto"/>
            <w:tcBorders>
              <w:bottom w:val="single" w:sz="0" w:space="0" w:color="auto"/>
            </w:tcBorders>
            <w:vAlign w:val="bottom"/>
          </w:tcPr>
          <w:p w14:paraId="28AF76CA" w14:textId="77777777" w:rsidR="008B670D" w:rsidRDefault="00514B36">
            <w:pPr>
              <w:pStyle w:val="Compact"/>
            </w:pPr>
            <w:r>
              <w:t>model</w:t>
            </w:r>
          </w:p>
        </w:tc>
        <w:tc>
          <w:tcPr>
            <w:tcW w:w="0" w:type="auto"/>
            <w:tcBorders>
              <w:bottom w:val="single" w:sz="0" w:space="0" w:color="auto"/>
            </w:tcBorders>
            <w:vAlign w:val="bottom"/>
          </w:tcPr>
          <w:p w14:paraId="6E6CE9D0" w14:textId="77777777" w:rsidR="008B670D" w:rsidRDefault="00514B36">
            <w:pPr>
              <w:pStyle w:val="Compact"/>
            </w:pPr>
            <w:r>
              <w:t>type</w:t>
            </w:r>
          </w:p>
        </w:tc>
        <w:tc>
          <w:tcPr>
            <w:tcW w:w="0" w:type="auto"/>
            <w:tcBorders>
              <w:bottom w:val="single" w:sz="0" w:space="0" w:color="auto"/>
            </w:tcBorders>
            <w:vAlign w:val="bottom"/>
          </w:tcPr>
          <w:p w14:paraId="6352C6DF" w14:textId="77777777" w:rsidR="008B670D" w:rsidRDefault="00514B36">
            <w:pPr>
              <w:pStyle w:val="Compact"/>
            </w:pPr>
            <w:r>
              <w:t>pollutant</w:t>
            </w:r>
          </w:p>
        </w:tc>
        <w:tc>
          <w:tcPr>
            <w:tcW w:w="0" w:type="auto"/>
            <w:tcBorders>
              <w:bottom w:val="single" w:sz="0" w:space="0" w:color="auto"/>
            </w:tcBorders>
            <w:vAlign w:val="bottom"/>
          </w:tcPr>
          <w:p w14:paraId="79A45205" w14:textId="77777777" w:rsidR="008B670D" w:rsidRDefault="00514B36">
            <w:pPr>
              <w:pStyle w:val="Compact"/>
            </w:pPr>
            <w:r>
              <w:t> </w:t>
            </w:r>
          </w:p>
        </w:tc>
        <w:tc>
          <w:tcPr>
            <w:tcW w:w="0" w:type="auto"/>
            <w:tcBorders>
              <w:bottom w:val="single" w:sz="0" w:space="0" w:color="auto"/>
            </w:tcBorders>
            <w:vAlign w:val="bottom"/>
          </w:tcPr>
          <w:p w14:paraId="2FEB7112" w14:textId="77777777" w:rsidR="008B670D" w:rsidRDefault="00514B36">
            <w:pPr>
              <w:pStyle w:val="Compact"/>
            </w:pPr>
            <w:r>
              <w:t> </w:t>
            </w:r>
          </w:p>
        </w:tc>
        <w:tc>
          <w:tcPr>
            <w:tcW w:w="0" w:type="auto"/>
            <w:tcBorders>
              <w:bottom w:val="single" w:sz="0" w:space="0" w:color="auto"/>
            </w:tcBorders>
            <w:vAlign w:val="bottom"/>
          </w:tcPr>
          <w:p w14:paraId="765D7EB3" w14:textId="77777777" w:rsidR="008B670D" w:rsidRDefault="00514B36">
            <w:pPr>
              <w:pStyle w:val="Compact"/>
            </w:pPr>
            <w:r>
              <w:t>references</w:t>
            </w:r>
          </w:p>
        </w:tc>
      </w:tr>
      <w:tr w:rsidR="008B670D" w14:paraId="476B459E" w14:textId="77777777">
        <w:tc>
          <w:tcPr>
            <w:tcW w:w="0" w:type="auto"/>
          </w:tcPr>
          <w:p w14:paraId="5A02561B" w14:textId="77777777" w:rsidR="008B670D" w:rsidRDefault="00514B36">
            <w:pPr>
              <w:pStyle w:val="Compact"/>
            </w:pPr>
            <w:r>
              <w:rPr>
                <w:b/>
              </w:rPr>
              <w:t>Air Quality Station</w:t>
            </w:r>
          </w:p>
        </w:tc>
        <w:tc>
          <w:tcPr>
            <w:tcW w:w="0" w:type="auto"/>
          </w:tcPr>
          <w:p w14:paraId="26AE3A21" w14:textId="77777777" w:rsidR="008B670D" w:rsidRDefault="00514B36">
            <w:pPr>
              <w:pStyle w:val="Compact"/>
            </w:pPr>
            <w:r>
              <w:t>OPC</w:t>
            </w:r>
          </w:p>
        </w:tc>
        <w:tc>
          <w:tcPr>
            <w:tcW w:w="0" w:type="auto"/>
          </w:tcPr>
          <w:p w14:paraId="04F8C22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63E2F6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AAD9AA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611395EB"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C15E8EA" w14:textId="77777777">
        <w:tc>
          <w:tcPr>
            <w:tcW w:w="0" w:type="auto"/>
          </w:tcPr>
          <w:p w14:paraId="795A91CA" w14:textId="77777777" w:rsidR="008B670D" w:rsidRDefault="00514B36">
            <w:pPr>
              <w:pStyle w:val="Compact"/>
            </w:pPr>
            <w:r>
              <w:rPr>
                <w:b/>
              </w:rPr>
              <w:t>AirAssure</w:t>
            </w:r>
          </w:p>
        </w:tc>
        <w:tc>
          <w:tcPr>
            <w:tcW w:w="0" w:type="auto"/>
          </w:tcPr>
          <w:p w14:paraId="2297F8F5" w14:textId="77777777" w:rsidR="008B670D" w:rsidRDefault="00514B36">
            <w:pPr>
              <w:pStyle w:val="Compact"/>
            </w:pPr>
            <w:r>
              <w:t>nephelometer</w:t>
            </w:r>
          </w:p>
        </w:tc>
        <w:tc>
          <w:tcPr>
            <w:tcW w:w="0" w:type="auto"/>
          </w:tcPr>
          <w:p w14:paraId="3B368B2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85EB5B" w14:textId="77777777" w:rsidR="008B670D" w:rsidRDefault="008B670D">
            <w:pPr>
              <w:pStyle w:val="Compact"/>
            </w:pPr>
          </w:p>
        </w:tc>
        <w:tc>
          <w:tcPr>
            <w:tcW w:w="0" w:type="auto"/>
          </w:tcPr>
          <w:p w14:paraId="4AA2C9C4" w14:textId="77777777" w:rsidR="008B670D" w:rsidRDefault="008B670D">
            <w:pPr>
              <w:pStyle w:val="Compact"/>
            </w:pPr>
          </w:p>
        </w:tc>
        <w:tc>
          <w:tcPr>
            <w:tcW w:w="0" w:type="auto"/>
          </w:tcPr>
          <w:p w14:paraId="62233786" w14:textId="77777777" w:rsidR="008B670D" w:rsidRDefault="00BD7037">
            <w:pPr>
              <w:pStyle w:val="Compact"/>
            </w:pPr>
            <m:oMathPara>
              <m:oMath>
                <m:sSup>
                  <m:sSupPr>
                    <m:ctrlPr>
                      <w:rPr>
                        <w:rFonts w:ascii="Cambria Math" w:hAnsi="Cambria Math"/>
                      </w:rPr>
                    </m:ctrlPr>
                  </m:sSupPr>
                  <m:e/>
                  <m:sup>
                    <m:r>
                      <w:rPr>
                        <w:rFonts w:ascii="Cambria Math" w:hAnsi="Cambria Math"/>
                      </w:rPr>
                      <m:t>2,24,42</m:t>
                    </m:r>
                  </m:sup>
                </m:sSup>
              </m:oMath>
            </m:oMathPara>
          </w:p>
        </w:tc>
      </w:tr>
      <w:tr w:rsidR="008B670D" w14:paraId="75C929E4" w14:textId="77777777">
        <w:tc>
          <w:tcPr>
            <w:tcW w:w="0" w:type="auto"/>
          </w:tcPr>
          <w:p w14:paraId="6F956605" w14:textId="77777777" w:rsidR="008B670D" w:rsidRDefault="00514B36">
            <w:pPr>
              <w:pStyle w:val="Compact"/>
            </w:pPr>
            <w:r>
              <w:rPr>
                <w:b/>
              </w:rPr>
              <w:t>AirBeam</w:t>
            </w:r>
          </w:p>
        </w:tc>
        <w:tc>
          <w:tcPr>
            <w:tcW w:w="0" w:type="auto"/>
          </w:tcPr>
          <w:p w14:paraId="5177C853" w14:textId="77777777" w:rsidR="008B670D" w:rsidRDefault="00514B36">
            <w:pPr>
              <w:pStyle w:val="Compact"/>
            </w:pPr>
            <w:r>
              <w:t>nephelometer</w:t>
            </w:r>
          </w:p>
        </w:tc>
        <w:tc>
          <w:tcPr>
            <w:tcW w:w="0" w:type="auto"/>
          </w:tcPr>
          <w:p w14:paraId="7B4CF163"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1D56FFB" w14:textId="77777777" w:rsidR="008B670D" w:rsidRDefault="008B670D">
            <w:pPr>
              <w:pStyle w:val="Compact"/>
            </w:pPr>
          </w:p>
        </w:tc>
        <w:tc>
          <w:tcPr>
            <w:tcW w:w="0" w:type="auto"/>
          </w:tcPr>
          <w:p w14:paraId="0435C455" w14:textId="77777777" w:rsidR="008B670D" w:rsidRDefault="008B670D">
            <w:pPr>
              <w:pStyle w:val="Compact"/>
            </w:pPr>
          </w:p>
        </w:tc>
        <w:tc>
          <w:tcPr>
            <w:tcW w:w="0" w:type="auto"/>
          </w:tcPr>
          <w:p w14:paraId="1DB9A3AF" w14:textId="77777777" w:rsidR="008B670D" w:rsidRDefault="00BD7037">
            <w:pPr>
              <w:pStyle w:val="Compact"/>
            </w:pPr>
            <m:oMathPara>
              <m:oMath>
                <m:sSup>
                  <m:sSupPr>
                    <m:ctrlPr>
                      <w:rPr>
                        <w:rFonts w:ascii="Cambria Math" w:hAnsi="Cambria Math"/>
                      </w:rPr>
                    </m:ctrlPr>
                  </m:sSupPr>
                  <m:e/>
                  <m:sup>
                    <m:r>
                      <w:rPr>
                        <w:rFonts w:ascii="Cambria Math" w:hAnsi="Cambria Math"/>
                      </w:rPr>
                      <m:t>30,8</m:t>
                    </m:r>
                  </m:sup>
                </m:sSup>
              </m:oMath>
            </m:oMathPara>
          </w:p>
        </w:tc>
      </w:tr>
      <w:tr w:rsidR="008B670D" w14:paraId="0FD6D58D" w14:textId="77777777">
        <w:tc>
          <w:tcPr>
            <w:tcW w:w="0" w:type="auto"/>
          </w:tcPr>
          <w:p w14:paraId="41590E4F" w14:textId="77777777" w:rsidR="008B670D" w:rsidRDefault="00514B36">
            <w:pPr>
              <w:pStyle w:val="Compact"/>
            </w:pPr>
            <w:r>
              <w:rPr>
                <w:b/>
              </w:rPr>
              <w:t>AirBeam</w:t>
            </w:r>
          </w:p>
        </w:tc>
        <w:tc>
          <w:tcPr>
            <w:tcW w:w="0" w:type="auto"/>
          </w:tcPr>
          <w:p w14:paraId="1086B78E" w14:textId="77777777" w:rsidR="008B670D" w:rsidRDefault="00514B36">
            <w:pPr>
              <w:pStyle w:val="Compact"/>
            </w:pPr>
            <w:r>
              <w:t>OPC</w:t>
            </w:r>
          </w:p>
        </w:tc>
        <w:tc>
          <w:tcPr>
            <w:tcW w:w="0" w:type="auto"/>
          </w:tcPr>
          <w:p w14:paraId="1B3C87A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C2D9717" w14:textId="77777777" w:rsidR="008B670D" w:rsidRDefault="008B670D">
            <w:pPr>
              <w:pStyle w:val="Compact"/>
            </w:pPr>
          </w:p>
        </w:tc>
        <w:tc>
          <w:tcPr>
            <w:tcW w:w="0" w:type="auto"/>
          </w:tcPr>
          <w:p w14:paraId="7C0A43BD" w14:textId="77777777" w:rsidR="008B670D" w:rsidRDefault="008B670D">
            <w:pPr>
              <w:pStyle w:val="Compact"/>
            </w:pPr>
          </w:p>
        </w:tc>
        <w:tc>
          <w:tcPr>
            <w:tcW w:w="0" w:type="auto"/>
          </w:tcPr>
          <w:p w14:paraId="30D5A990" w14:textId="77777777" w:rsidR="008B670D" w:rsidRDefault="00BD7037">
            <w:pPr>
              <w:pStyle w:val="Compact"/>
            </w:pPr>
            <m:oMathPara>
              <m:oMath>
                <m:sSup>
                  <m:sSupPr>
                    <m:ctrlPr>
                      <w:rPr>
                        <w:rFonts w:ascii="Cambria Math" w:hAnsi="Cambria Math"/>
                      </w:rPr>
                    </m:ctrlPr>
                  </m:sSupPr>
                  <m:e/>
                  <m:sup>
                    <m:r>
                      <w:rPr>
                        <w:rFonts w:ascii="Cambria Math" w:hAnsi="Cambria Math"/>
                      </w:rPr>
                      <m:t>2,47,24</m:t>
                    </m:r>
                  </m:sup>
                </m:sSup>
              </m:oMath>
            </m:oMathPara>
          </w:p>
        </w:tc>
      </w:tr>
      <w:tr w:rsidR="008B670D" w14:paraId="2633E5E3" w14:textId="77777777">
        <w:tc>
          <w:tcPr>
            <w:tcW w:w="0" w:type="auto"/>
          </w:tcPr>
          <w:p w14:paraId="3FCB4CB4" w14:textId="77777777" w:rsidR="008B670D" w:rsidRDefault="00514B36">
            <w:pPr>
              <w:pStyle w:val="Compact"/>
            </w:pPr>
            <w:r>
              <w:rPr>
                <w:b/>
              </w:rPr>
              <w:t>AirNut</w:t>
            </w:r>
          </w:p>
        </w:tc>
        <w:tc>
          <w:tcPr>
            <w:tcW w:w="0" w:type="auto"/>
          </w:tcPr>
          <w:p w14:paraId="754A5DFE" w14:textId="77777777" w:rsidR="008B670D" w:rsidRDefault="00514B36">
            <w:pPr>
              <w:pStyle w:val="Compact"/>
            </w:pPr>
            <w:r>
              <w:t>nephelometer</w:t>
            </w:r>
          </w:p>
        </w:tc>
        <w:tc>
          <w:tcPr>
            <w:tcW w:w="0" w:type="auto"/>
          </w:tcPr>
          <w:p w14:paraId="4104D9D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2264E58" w14:textId="77777777" w:rsidR="008B670D" w:rsidRDefault="008B670D">
            <w:pPr>
              <w:pStyle w:val="Compact"/>
            </w:pPr>
          </w:p>
        </w:tc>
        <w:tc>
          <w:tcPr>
            <w:tcW w:w="0" w:type="auto"/>
          </w:tcPr>
          <w:p w14:paraId="4298711E" w14:textId="77777777" w:rsidR="008B670D" w:rsidRDefault="008B670D">
            <w:pPr>
              <w:pStyle w:val="Compact"/>
            </w:pPr>
          </w:p>
        </w:tc>
        <w:tc>
          <w:tcPr>
            <w:tcW w:w="0" w:type="auto"/>
          </w:tcPr>
          <w:p w14:paraId="6D385C25"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DC5D27A" w14:textId="77777777">
        <w:tc>
          <w:tcPr>
            <w:tcW w:w="0" w:type="auto"/>
          </w:tcPr>
          <w:p w14:paraId="3007056A" w14:textId="77777777" w:rsidR="008B670D" w:rsidRDefault="00514B36">
            <w:pPr>
              <w:pStyle w:val="Compact"/>
            </w:pPr>
            <w:r>
              <w:rPr>
                <w:b/>
              </w:rPr>
              <w:t>AIRQino</w:t>
            </w:r>
          </w:p>
        </w:tc>
        <w:tc>
          <w:tcPr>
            <w:tcW w:w="0" w:type="auto"/>
          </w:tcPr>
          <w:p w14:paraId="18678615" w14:textId="77777777" w:rsidR="008B670D" w:rsidRDefault="00514B36">
            <w:pPr>
              <w:pStyle w:val="Compact"/>
            </w:pPr>
            <w:r>
              <w:t>OPC</w:t>
            </w:r>
          </w:p>
        </w:tc>
        <w:tc>
          <w:tcPr>
            <w:tcW w:w="0" w:type="auto"/>
          </w:tcPr>
          <w:p w14:paraId="568F8D8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C361D5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31122AC" w14:textId="77777777" w:rsidR="008B670D" w:rsidRDefault="008B670D">
            <w:pPr>
              <w:pStyle w:val="Compact"/>
            </w:pPr>
          </w:p>
        </w:tc>
        <w:tc>
          <w:tcPr>
            <w:tcW w:w="0" w:type="auto"/>
          </w:tcPr>
          <w:p w14:paraId="636BE890" w14:textId="77777777" w:rsidR="008B670D" w:rsidRDefault="00BD7037">
            <w:pPr>
              <w:pStyle w:val="Compact"/>
            </w:pPr>
            <m:oMathPara>
              <m:oMath>
                <m:sSup>
                  <m:sSupPr>
                    <m:ctrlPr>
                      <w:rPr>
                        <w:rFonts w:ascii="Cambria Math" w:hAnsi="Cambria Math"/>
                      </w:rPr>
                    </m:ctrlPr>
                  </m:sSupPr>
                  <m:e/>
                  <m:sup>
                    <m:r>
                      <w:rPr>
                        <w:rFonts w:ascii="Cambria Math" w:hAnsi="Cambria Math"/>
                      </w:rPr>
                      <m:t>12</m:t>
                    </m:r>
                  </m:sup>
                </m:sSup>
              </m:oMath>
            </m:oMathPara>
          </w:p>
        </w:tc>
      </w:tr>
      <w:tr w:rsidR="008B670D" w14:paraId="16037C8A" w14:textId="77777777">
        <w:tc>
          <w:tcPr>
            <w:tcW w:w="0" w:type="auto"/>
          </w:tcPr>
          <w:p w14:paraId="692856F4" w14:textId="77777777" w:rsidR="008B670D" w:rsidRDefault="00514B36">
            <w:pPr>
              <w:pStyle w:val="Compact"/>
            </w:pPr>
            <w:r>
              <w:rPr>
                <w:b/>
              </w:rPr>
              <w:t>AirThinx</w:t>
            </w:r>
          </w:p>
        </w:tc>
        <w:tc>
          <w:tcPr>
            <w:tcW w:w="0" w:type="auto"/>
          </w:tcPr>
          <w:p w14:paraId="4B9CB72A" w14:textId="77777777" w:rsidR="008B670D" w:rsidRDefault="00514B36">
            <w:pPr>
              <w:pStyle w:val="Compact"/>
            </w:pPr>
            <w:r>
              <w:t>OPC</w:t>
            </w:r>
          </w:p>
        </w:tc>
        <w:tc>
          <w:tcPr>
            <w:tcW w:w="0" w:type="auto"/>
          </w:tcPr>
          <w:p w14:paraId="562BAF0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E5B70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BAB05B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4B083C70"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E473819" w14:textId="77777777">
        <w:tc>
          <w:tcPr>
            <w:tcW w:w="0" w:type="auto"/>
          </w:tcPr>
          <w:p w14:paraId="1ECD8A89" w14:textId="77777777" w:rsidR="008B670D" w:rsidRDefault="00514B36">
            <w:pPr>
              <w:pStyle w:val="Compact"/>
            </w:pPr>
            <w:r>
              <w:rPr>
                <w:b/>
              </w:rPr>
              <w:t>AirVisual Pro</w:t>
            </w:r>
          </w:p>
        </w:tc>
        <w:tc>
          <w:tcPr>
            <w:tcW w:w="0" w:type="auto"/>
          </w:tcPr>
          <w:p w14:paraId="4E48596C" w14:textId="77777777" w:rsidR="008B670D" w:rsidRDefault="00514B36">
            <w:pPr>
              <w:pStyle w:val="Compact"/>
            </w:pPr>
            <w:r>
              <w:t>nephelometer</w:t>
            </w:r>
          </w:p>
        </w:tc>
        <w:tc>
          <w:tcPr>
            <w:tcW w:w="0" w:type="auto"/>
          </w:tcPr>
          <w:p w14:paraId="489B722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E772DE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D294B7E" w14:textId="77777777" w:rsidR="008B670D" w:rsidRDefault="008B670D">
            <w:pPr>
              <w:pStyle w:val="Compact"/>
            </w:pPr>
          </w:p>
        </w:tc>
        <w:tc>
          <w:tcPr>
            <w:tcW w:w="0" w:type="auto"/>
          </w:tcPr>
          <w:p w14:paraId="0441E051"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4004BF1" w14:textId="77777777">
        <w:tc>
          <w:tcPr>
            <w:tcW w:w="0" w:type="auto"/>
          </w:tcPr>
          <w:p w14:paraId="3D400B85" w14:textId="77777777" w:rsidR="008B670D" w:rsidRDefault="00514B36">
            <w:pPr>
              <w:pStyle w:val="Compact"/>
            </w:pPr>
            <w:r>
              <w:rPr>
                <w:b/>
              </w:rPr>
              <w:t>AQY v0.5</w:t>
            </w:r>
          </w:p>
        </w:tc>
        <w:tc>
          <w:tcPr>
            <w:tcW w:w="0" w:type="auto"/>
          </w:tcPr>
          <w:p w14:paraId="5D06D1A5" w14:textId="77777777" w:rsidR="008B670D" w:rsidRDefault="00514B36">
            <w:pPr>
              <w:pStyle w:val="Compact"/>
            </w:pPr>
            <w:r>
              <w:t>OPC</w:t>
            </w:r>
          </w:p>
        </w:tc>
        <w:tc>
          <w:tcPr>
            <w:tcW w:w="0" w:type="auto"/>
          </w:tcPr>
          <w:p w14:paraId="69A5891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E895BFA" w14:textId="77777777" w:rsidR="008B670D" w:rsidRDefault="008B670D">
            <w:pPr>
              <w:pStyle w:val="Compact"/>
            </w:pPr>
          </w:p>
        </w:tc>
        <w:tc>
          <w:tcPr>
            <w:tcW w:w="0" w:type="auto"/>
          </w:tcPr>
          <w:p w14:paraId="469A3BC5" w14:textId="77777777" w:rsidR="008B670D" w:rsidRDefault="008B670D">
            <w:pPr>
              <w:pStyle w:val="Compact"/>
            </w:pPr>
          </w:p>
        </w:tc>
        <w:tc>
          <w:tcPr>
            <w:tcW w:w="0" w:type="auto"/>
          </w:tcPr>
          <w:p w14:paraId="25F3C604"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40ACA7A" w14:textId="77777777">
        <w:tc>
          <w:tcPr>
            <w:tcW w:w="0" w:type="auto"/>
          </w:tcPr>
          <w:p w14:paraId="6A6E10C6" w14:textId="77777777" w:rsidR="008B670D" w:rsidRDefault="00514B36">
            <w:pPr>
              <w:pStyle w:val="Compact"/>
            </w:pPr>
            <w:r>
              <w:rPr>
                <w:b/>
              </w:rPr>
              <w:t>Cair</w:t>
            </w:r>
          </w:p>
        </w:tc>
        <w:tc>
          <w:tcPr>
            <w:tcW w:w="0" w:type="auto"/>
          </w:tcPr>
          <w:p w14:paraId="1B866CED" w14:textId="77777777" w:rsidR="008B670D" w:rsidRDefault="00514B36">
            <w:pPr>
              <w:pStyle w:val="Compact"/>
            </w:pPr>
            <w:r>
              <w:t>OPC</w:t>
            </w:r>
          </w:p>
        </w:tc>
        <w:tc>
          <w:tcPr>
            <w:tcW w:w="0" w:type="auto"/>
          </w:tcPr>
          <w:p w14:paraId="0F0D704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19925C5"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B4A9F1A" w14:textId="77777777" w:rsidR="008B670D" w:rsidRDefault="008B670D">
            <w:pPr>
              <w:pStyle w:val="Compact"/>
            </w:pPr>
          </w:p>
        </w:tc>
        <w:tc>
          <w:tcPr>
            <w:tcW w:w="0" w:type="auto"/>
          </w:tcPr>
          <w:p w14:paraId="38C68C8D"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CE846A3" w14:textId="77777777">
        <w:tc>
          <w:tcPr>
            <w:tcW w:w="0" w:type="auto"/>
          </w:tcPr>
          <w:p w14:paraId="1D066837" w14:textId="77777777" w:rsidR="008B670D" w:rsidRDefault="00514B36">
            <w:pPr>
              <w:pStyle w:val="Compact"/>
            </w:pPr>
            <w:r>
              <w:rPr>
                <w:b/>
              </w:rPr>
              <w:t>CAM</w:t>
            </w:r>
          </w:p>
        </w:tc>
        <w:tc>
          <w:tcPr>
            <w:tcW w:w="0" w:type="auto"/>
          </w:tcPr>
          <w:p w14:paraId="19D8BACF" w14:textId="77777777" w:rsidR="008B670D" w:rsidRDefault="00514B36">
            <w:pPr>
              <w:pStyle w:val="Compact"/>
            </w:pPr>
            <w:r>
              <w:t>OPC</w:t>
            </w:r>
          </w:p>
        </w:tc>
        <w:tc>
          <w:tcPr>
            <w:tcW w:w="0" w:type="auto"/>
          </w:tcPr>
          <w:p w14:paraId="2A834CD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A27FCC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B18E689" w14:textId="77777777" w:rsidR="008B670D" w:rsidRDefault="008B670D">
            <w:pPr>
              <w:pStyle w:val="Compact"/>
            </w:pPr>
          </w:p>
        </w:tc>
        <w:tc>
          <w:tcPr>
            <w:tcW w:w="0" w:type="auto"/>
          </w:tcPr>
          <w:p w14:paraId="4550EEDC"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0DB81B8F" w14:textId="77777777">
        <w:tc>
          <w:tcPr>
            <w:tcW w:w="0" w:type="auto"/>
          </w:tcPr>
          <w:p w14:paraId="05EAB775" w14:textId="77777777" w:rsidR="008B670D" w:rsidRDefault="00514B36">
            <w:pPr>
              <w:pStyle w:val="Compact"/>
            </w:pPr>
            <w:r>
              <w:rPr>
                <w:b/>
              </w:rPr>
              <w:t>Clarity Node</w:t>
            </w:r>
          </w:p>
        </w:tc>
        <w:tc>
          <w:tcPr>
            <w:tcW w:w="0" w:type="auto"/>
          </w:tcPr>
          <w:p w14:paraId="188CA79F" w14:textId="77777777" w:rsidR="008B670D" w:rsidRDefault="00514B36">
            <w:pPr>
              <w:pStyle w:val="Compact"/>
            </w:pPr>
            <w:r>
              <w:t>nephelometer</w:t>
            </w:r>
          </w:p>
        </w:tc>
        <w:tc>
          <w:tcPr>
            <w:tcW w:w="0" w:type="auto"/>
          </w:tcPr>
          <w:p w14:paraId="6707475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D49BB5D" w14:textId="77777777" w:rsidR="008B670D" w:rsidRDefault="008B670D">
            <w:pPr>
              <w:pStyle w:val="Compact"/>
            </w:pPr>
          </w:p>
        </w:tc>
        <w:tc>
          <w:tcPr>
            <w:tcW w:w="0" w:type="auto"/>
          </w:tcPr>
          <w:p w14:paraId="30A5ACF0" w14:textId="77777777" w:rsidR="008B670D" w:rsidRDefault="008B670D">
            <w:pPr>
              <w:pStyle w:val="Compact"/>
            </w:pPr>
          </w:p>
        </w:tc>
        <w:tc>
          <w:tcPr>
            <w:tcW w:w="0" w:type="auto"/>
          </w:tcPr>
          <w:p w14:paraId="5EE837F8"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83B97E1" w14:textId="77777777">
        <w:tc>
          <w:tcPr>
            <w:tcW w:w="0" w:type="auto"/>
          </w:tcPr>
          <w:p w14:paraId="6B05F717" w14:textId="77777777" w:rsidR="008B670D" w:rsidRDefault="00514B36">
            <w:pPr>
              <w:pStyle w:val="Compact"/>
            </w:pPr>
            <w:r>
              <w:rPr>
                <w:b/>
              </w:rPr>
              <w:t>DC1100 PRO</w:t>
            </w:r>
          </w:p>
        </w:tc>
        <w:tc>
          <w:tcPr>
            <w:tcW w:w="0" w:type="auto"/>
          </w:tcPr>
          <w:p w14:paraId="5EE52BC2" w14:textId="77777777" w:rsidR="008B670D" w:rsidRDefault="00514B36">
            <w:pPr>
              <w:pStyle w:val="Compact"/>
            </w:pPr>
            <w:r>
              <w:t>OPC</w:t>
            </w:r>
          </w:p>
        </w:tc>
        <w:tc>
          <w:tcPr>
            <w:tcW w:w="0" w:type="auto"/>
          </w:tcPr>
          <w:p w14:paraId="18CC9BCD"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C81D7A4" w14:textId="77777777" w:rsidR="008B670D" w:rsidRDefault="008B670D">
            <w:pPr>
              <w:pStyle w:val="Compact"/>
            </w:pPr>
          </w:p>
        </w:tc>
        <w:tc>
          <w:tcPr>
            <w:tcW w:w="0" w:type="auto"/>
          </w:tcPr>
          <w:p w14:paraId="1C3ABC6B" w14:textId="77777777" w:rsidR="008B670D" w:rsidRDefault="008B670D">
            <w:pPr>
              <w:pStyle w:val="Compact"/>
            </w:pPr>
          </w:p>
        </w:tc>
        <w:tc>
          <w:tcPr>
            <w:tcW w:w="0" w:type="auto"/>
          </w:tcPr>
          <w:p w14:paraId="145B28DE"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652AF99" w14:textId="77777777">
        <w:tc>
          <w:tcPr>
            <w:tcW w:w="0" w:type="auto"/>
          </w:tcPr>
          <w:p w14:paraId="713E544C" w14:textId="77777777" w:rsidR="008B670D" w:rsidRDefault="00514B36">
            <w:pPr>
              <w:pStyle w:val="Compact"/>
            </w:pPr>
            <w:r>
              <w:rPr>
                <w:b/>
              </w:rPr>
              <w:t>DSM501A</w:t>
            </w:r>
          </w:p>
        </w:tc>
        <w:tc>
          <w:tcPr>
            <w:tcW w:w="0" w:type="auto"/>
          </w:tcPr>
          <w:p w14:paraId="7F34E556" w14:textId="77777777" w:rsidR="008B670D" w:rsidRDefault="00514B36">
            <w:pPr>
              <w:pStyle w:val="Compact"/>
            </w:pPr>
            <w:r>
              <w:t>nephelometer</w:t>
            </w:r>
          </w:p>
        </w:tc>
        <w:tc>
          <w:tcPr>
            <w:tcW w:w="0" w:type="auto"/>
          </w:tcPr>
          <w:p w14:paraId="2B4F0CA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2A5389D" w14:textId="77777777" w:rsidR="008B670D" w:rsidRDefault="008B670D">
            <w:pPr>
              <w:pStyle w:val="Compact"/>
            </w:pPr>
          </w:p>
        </w:tc>
        <w:tc>
          <w:tcPr>
            <w:tcW w:w="0" w:type="auto"/>
          </w:tcPr>
          <w:p w14:paraId="67799F9F" w14:textId="77777777" w:rsidR="008B670D" w:rsidRDefault="008B670D">
            <w:pPr>
              <w:pStyle w:val="Compact"/>
            </w:pPr>
          </w:p>
        </w:tc>
        <w:tc>
          <w:tcPr>
            <w:tcW w:w="0" w:type="auto"/>
          </w:tcPr>
          <w:p w14:paraId="3FED86A1" w14:textId="77777777" w:rsidR="008B670D" w:rsidRDefault="00BD7037">
            <w:pPr>
              <w:pStyle w:val="Compact"/>
            </w:pPr>
            <m:oMathPara>
              <m:oMath>
                <m:sSup>
                  <m:sSupPr>
                    <m:ctrlPr>
                      <w:rPr>
                        <w:rFonts w:ascii="Cambria Math" w:hAnsi="Cambria Math"/>
                      </w:rPr>
                    </m:ctrlPr>
                  </m:sSupPr>
                  <m:e/>
                  <m:sup>
                    <m:r>
                      <w:rPr>
                        <w:rFonts w:ascii="Cambria Math" w:hAnsi="Cambria Math"/>
                      </w:rPr>
                      <m:t>1</m:t>
                    </m:r>
                  </m:sup>
                </m:sSup>
              </m:oMath>
            </m:oMathPara>
          </w:p>
        </w:tc>
      </w:tr>
      <w:tr w:rsidR="008B670D" w14:paraId="4CDC1C93" w14:textId="77777777">
        <w:tc>
          <w:tcPr>
            <w:tcW w:w="0" w:type="auto"/>
          </w:tcPr>
          <w:p w14:paraId="7D2743A4" w14:textId="77777777" w:rsidR="008B670D" w:rsidRDefault="00514B36">
            <w:pPr>
              <w:pStyle w:val="Compact"/>
            </w:pPr>
            <w:r>
              <w:rPr>
                <w:b/>
              </w:rPr>
              <w:t>Dylos DC1100 PRO</w:t>
            </w:r>
          </w:p>
        </w:tc>
        <w:tc>
          <w:tcPr>
            <w:tcW w:w="0" w:type="auto"/>
          </w:tcPr>
          <w:p w14:paraId="665ADA38" w14:textId="77777777" w:rsidR="008B670D" w:rsidRDefault="00514B36">
            <w:pPr>
              <w:pStyle w:val="Compact"/>
            </w:pPr>
            <w:r>
              <w:t>OPC</w:t>
            </w:r>
          </w:p>
        </w:tc>
        <w:tc>
          <w:tcPr>
            <w:tcW w:w="0" w:type="auto"/>
          </w:tcPr>
          <w:p w14:paraId="4672890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300E1D0" w14:textId="77777777" w:rsidR="008B670D" w:rsidRDefault="008B670D">
            <w:pPr>
              <w:pStyle w:val="Compact"/>
            </w:pPr>
          </w:p>
        </w:tc>
        <w:tc>
          <w:tcPr>
            <w:tcW w:w="0" w:type="auto"/>
          </w:tcPr>
          <w:p w14:paraId="43E3A87A" w14:textId="77777777" w:rsidR="008B670D" w:rsidRDefault="008B670D">
            <w:pPr>
              <w:pStyle w:val="Compact"/>
            </w:pPr>
          </w:p>
        </w:tc>
        <w:tc>
          <w:tcPr>
            <w:tcW w:w="0" w:type="auto"/>
          </w:tcPr>
          <w:p w14:paraId="0FC327D7" w14:textId="77777777" w:rsidR="008B670D" w:rsidRDefault="00BD7037">
            <w:pPr>
              <w:pStyle w:val="Compact"/>
            </w:pPr>
            <m:oMathPara>
              <m:oMath>
                <m:sSup>
                  <m:sSupPr>
                    <m:ctrlPr>
                      <w:rPr>
                        <w:rFonts w:ascii="Cambria Math" w:hAnsi="Cambria Math"/>
                      </w:rPr>
                    </m:ctrlPr>
                  </m:sSupPr>
                  <m:e/>
                  <m:sup>
                    <m:r>
                      <w:rPr>
                        <w:rFonts w:ascii="Cambria Math" w:hAnsi="Cambria Math"/>
                      </w:rPr>
                      <m:t>30</m:t>
                    </m:r>
                  </m:sup>
                </m:sSup>
              </m:oMath>
            </m:oMathPara>
          </w:p>
        </w:tc>
      </w:tr>
      <w:tr w:rsidR="008B670D" w14:paraId="2F5C0C8E" w14:textId="77777777">
        <w:tc>
          <w:tcPr>
            <w:tcW w:w="0" w:type="auto"/>
          </w:tcPr>
          <w:p w14:paraId="33411975" w14:textId="77777777" w:rsidR="008B670D" w:rsidRDefault="00514B36">
            <w:pPr>
              <w:pStyle w:val="Compact"/>
            </w:pPr>
            <w:r>
              <w:rPr>
                <w:b/>
              </w:rPr>
              <w:lastRenderedPageBreak/>
              <w:t>Dylos DC1100</w:t>
            </w:r>
          </w:p>
        </w:tc>
        <w:tc>
          <w:tcPr>
            <w:tcW w:w="0" w:type="auto"/>
          </w:tcPr>
          <w:p w14:paraId="637A601D" w14:textId="77777777" w:rsidR="008B670D" w:rsidRDefault="00514B36">
            <w:pPr>
              <w:pStyle w:val="Compact"/>
            </w:pPr>
            <w:r>
              <w:t>OPC</w:t>
            </w:r>
          </w:p>
        </w:tc>
        <w:tc>
          <w:tcPr>
            <w:tcW w:w="0" w:type="auto"/>
          </w:tcPr>
          <w:p w14:paraId="68C624B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47BFEDD" w14:textId="77777777" w:rsidR="008B670D" w:rsidRDefault="008B670D">
            <w:pPr>
              <w:pStyle w:val="Compact"/>
            </w:pPr>
          </w:p>
        </w:tc>
        <w:tc>
          <w:tcPr>
            <w:tcW w:w="0" w:type="auto"/>
          </w:tcPr>
          <w:p w14:paraId="73ED3175" w14:textId="77777777" w:rsidR="008B670D" w:rsidRDefault="008B670D">
            <w:pPr>
              <w:pStyle w:val="Compact"/>
            </w:pPr>
          </w:p>
        </w:tc>
        <w:tc>
          <w:tcPr>
            <w:tcW w:w="0" w:type="auto"/>
          </w:tcPr>
          <w:p w14:paraId="6D8F5927" w14:textId="77777777" w:rsidR="008B670D" w:rsidRDefault="00BD7037">
            <w:pPr>
              <w:pStyle w:val="Compact"/>
            </w:pPr>
            <m:oMathPara>
              <m:oMath>
                <m:sSup>
                  <m:sSupPr>
                    <m:ctrlPr>
                      <w:rPr>
                        <w:rFonts w:ascii="Cambria Math" w:hAnsi="Cambria Math"/>
                      </w:rPr>
                    </m:ctrlPr>
                  </m:sSupPr>
                  <m:e/>
                  <m:sup>
                    <m:r>
                      <w:rPr>
                        <w:rFonts w:ascii="Cambria Math" w:hAnsi="Cambria Math"/>
                      </w:rPr>
                      <m:t>30,71</m:t>
                    </m:r>
                  </m:sup>
                </m:sSup>
              </m:oMath>
            </m:oMathPara>
          </w:p>
        </w:tc>
      </w:tr>
      <w:tr w:rsidR="008B670D" w14:paraId="23431B09" w14:textId="77777777">
        <w:tc>
          <w:tcPr>
            <w:tcW w:w="0" w:type="auto"/>
          </w:tcPr>
          <w:p w14:paraId="795A5FE6" w14:textId="77777777" w:rsidR="008B670D" w:rsidRDefault="00514B36">
            <w:pPr>
              <w:pStyle w:val="Compact"/>
            </w:pPr>
            <w:r>
              <w:rPr>
                <w:b/>
              </w:rPr>
              <w:t>E-Sampler</w:t>
            </w:r>
          </w:p>
        </w:tc>
        <w:tc>
          <w:tcPr>
            <w:tcW w:w="0" w:type="auto"/>
          </w:tcPr>
          <w:p w14:paraId="1B1E033A" w14:textId="77777777" w:rsidR="008B670D" w:rsidRDefault="00514B36">
            <w:pPr>
              <w:pStyle w:val="Compact"/>
            </w:pPr>
            <w:r>
              <w:t>OPC</w:t>
            </w:r>
          </w:p>
        </w:tc>
        <w:tc>
          <w:tcPr>
            <w:tcW w:w="0" w:type="auto"/>
          </w:tcPr>
          <w:p w14:paraId="696E878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05266D7" w14:textId="77777777" w:rsidR="008B670D" w:rsidRDefault="008B670D">
            <w:pPr>
              <w:pStyle w:val="Compact"/>
            </w:pPr>
          </w:p>
        </w:tc>
        <w:tc>
          <w:tcPr>
            <w:tcW w:w="0" w:type="auto"/>
          </w:tcPr>
          <w:p w14:paraId="0440184E" w14:textId="77777777" w:rsidR="008B670D" w:rsidRDefault="008B670D">
            <w:pPr>
              <w:pStyle w:val="Compact"/>
            </w:pPr>
          </w:p>
        </w:tc>
        <w:tc>
          <w:tcPr>
            <w:tcW w:w="0" w:type="auto"/>
          </w:tcPr>
          <w:p w14:paraId="29F125C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1B82559" w14:textId="77777777">
        <w:tc>
          <w:tcPr>
            <w:tcW w:w="0" w:type="auto"/>
          </w:tcPr>
          <w:p w14:paraId="6070F6A5" w14:textId="77777777" w:rsidR="008B670D" w:rsidRDefault="00514B36">
            <w:pPr>
              <w:pStyle w:val="Compact"/>
            </w:pPr>
            <w:r>
              <w:rPr>
                <w:b/>
              </w:rPr>
              <w:t>ECN_Box</w:t>
            </w:r>
          </w:p>
        </w:tc>
        <w:tc>
          <w:tcPr>
            <w:tcW w:w="0" w:type="auto"/>
          </w:tcPr>
          <w:p w14:paraId="68B2F1A1" w14:textId="77777777" w:rsidR="008B670D" w:rsidRDefault="00514B36">
            <w:pPr>
              <w:pStyle w:val="Compact"/>
            </w:pPr>
            <w:r>
              <w:t>nephelometer</w:t>
            </w:r>
          </w:p>
        </w:tc>
        <w:tc>
          <w:tcPr>
            <w:tcW w:w="0" w:type="auto"/>
          </w:tcPr>
          <w:p w14:paraId="33EC979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680372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FCF941A" w14:textId="77777777" w:rsidR="008B670D" w:rsidRDefault="008B670D">
            <w:pPr>
              <w:pStyle w:val="Compact"/>
            </w:pPr>
          </w:p>
        </w:tc>
        <w:tc>
          <w:tcPr>
            <w:tcW w:w="0" w:type="auto"/>
          </w:tcPr>
          <w:p w14:paraId="69717C3D"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11C4DC8B" w14:textId="77777777">
        <w:tc>
          <w:tcPr>
            <w:tcW w:w="0" w:type="auto"/>
          </w:tcPr>
          <w:p w14:paraId="507DA478" w14:textId="77777777" w:rsidR="008B670D" w:rsidRDefault="00514B36">
            <w:pPr>
              <w:pStyle w:val="Compact"/>
            </w:pPr>
            <w:r>
              <w:rPr>
                <w:b/>
              </w:rPr>
              <w:t>Egg (2018)</w:t>
            </w:r>
          </w:p>
        </w:tc>
        <w:tc>
          <w:tcPr>
            <w:tcW w:w="0" w:type="auto"/>
          </w:tcPr>
          <w:p w14:paraId="7F1B60F6" w14:textId="77777777" w:rsidR="008B670D" w:rsidRDefault="00514B36">
            <w:pPr>
              <w:pStyle w:val="Compact"/>
            </w:pPr>
            <w:r>
              <w:t>OPC</w:t>
            </w:r>
          </w:p>
        </w:tc>
        <w:tc>
          <w:tcPr>
            <w:tcW w:w="0" w:type="auto"/>
          </w:tcPr>
          <w:p w14:paraId="5863C79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6ED8A7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1E57BB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3BC86483"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FCF58F9" w14:textId="77777777">
        <w:tc>
          <w:tcPr>
            <w:tcW w:w="0" w:type="auto"/>
          </w:tcPr>
          <w:p w14:paraId="484D8A00" w14:textId="77777777" w:rsidR="008B670D" w:rsidRDefault="00514B36">
            <w:pPr>
              <w:pStyle w:val="Compact"/>
            </w:pPr>
            <w:r>
              <w:rPr>
                <w:b/>
              </w:rPr>
              <w:t>Egg v.2 (PM)</w:t>
            </w:r>
          </w:p>
        </w:tc>
        <w:tc>
          <w:tcPr>
            <w:tcW w:w="0" w:type="auto"/>
          </w:tcPr>
          <w:p w14:paraId="61B4031B" w14:textId="77777777" w:rsidR="008B670D" w:rsidRDefault="00514B36">
            <w:pPr>
              <w:pStyle w:val="Compact"/>
            </w:pPr>
            <w:r>
              <w:t>nephelometer</w:t>
            </w:r>
          </w:p>
        </w:tc>
        <w:tc>
          <w:tcPr>
            <w:tcW w:w="0" w:type="auto"/>
          </w:tcPr>
          <w:p w14:paraId="51E80C3B"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E2A231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1908278" w14:textId="77777777" w:rsidR="008B670D" w:rsidRDefault="008B670D">
            <w:pPr>
              <w:pStyle w:val="Compact"/>
            </w:pPr>
          </w:p>
        </w:tc>
        <w:tc>
          <w:tcPr>
            <w:tcW w:w="0" w:type="auto"/>
          </w:tcPr>
          <w:p w14:paraId="5FEA0504"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16A5B55" w14:textId="77777777">
        <w:tc>
          <w:tcPr>
            <w:tcW w:w="0" w:type="auto"/>
          </w:tcPr>
          <w:p w14:paraId="40951F39" w14:textId="77777777" w:rsidR="008B670D" w:rsidRDefault="00514B36">
            <w:pPr>
              <w:pStyle w:val="Compact"/>
            </w:pPr>
            <w:r>
              <w:rPr>
                <w:b/>
              </w:rPr>
              <w:t>EMMA</w:t>
            </w:r>
          </w:p>
        </w:tc>
        <w:tc>
          <w:tcPr>
            <w:tcW w:w="0" w:type="auto"/>
          </w:tcPr>
          <w:p w14:paraId="33DBB496" w14:textId="77777777" w:rsidR="008B670D" w:rsidRDefault="00514B36">
            <w:pPr>
              <w:pStyle w:val="Compact"/>
            </w:pPr>
            <w:r>
              <w:t>OPC</w:t>
            </w:r>
          </w:p>
        </w:tc>
        <w:tc>
          <w:tcPr>
            <w:tcW w:w="0" w:type="auto"/>
          </w:tcPr>
          <w:p w14:paraId="0EABA10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94D6EC5" w14:textId="77777777" w:rsidR="008B670D" w:rsidRDefault="008B670D">
            <w:pPr>
              <w:pStyle w:val="Compact"/>
            </w:pPr>
          </w:p>
        </w:tc>
        <w:tc>
          <w:tcPr>
            <w:tcW w:w="0" w:type="auto"/>
          </w:tcPr>
          <w:p w14:paraId="5A9F649D" w14:textId="77777777" w:rsidR="008B670D" w:rsidRDefault="008B670D">
            <w:pPr>
              <w:pStyle w:val="Compact"/>
            </w:pPr>
          </w:p>
        </w:tc>
        <w:tc>
          <w:tcPr>
            <w:tcW w:w="0" w:type="auto"/>
          </w:tcPr>
          <w:p w14:paraId="2FE3CE34" w14:textId="77777777" w:rsidR="008B670D" w:rsidRDefault="00BD7037">
            <w:pPr>
              <w:pStyle w:val="Compact"/>
            </w:pPr>
            <m:oMathPara>
              <m:oMath>
                <m:sSup>
                  <m:sSupPr>
                    <m:ctrlPr>
                      <w:rPr>
                        <w:rFonts w:ascii="Cambria Math" w:hAnsi="Cambria Math"/>
                      </w:rPr>
                    </m:ctrlPr>
                  </m:sSupPr>
                  <m:e/>
                  <m:sup>
                    <m:r>
                      <w:rPr>
                        <w:rFonts w:ascii="Cambria Math" w:hAnsi="Cambria Math"/>
                      </w:rPr>
                      <m:t>27</m:t>
                    </m:r>
                  </m:sup>
                </m:sSup>
              </m:oMath>
            </m:oMathPara>
          </w:p>
        </w:tc>
      </w:tr>
      <w:tr w:rsidR="008B670D" w14:paraId="66A59BB4" w14:textId="77777777">
        <w:tc>
          <w:tcPr>
            <w:tcW w:w="0" w:type="auto"/>
          </w:tcPr>
          <w:p w14:paraId="783EBFCA" w14:textId="77777777" w:rsidR="008B670D" w:rsidRDefault="00514B36">
            <w:pPr>
              <w:pStyle w:val="Compact"/>
            </w:pPr>
            <w:r>
              <w:rPr>
                <w:b/>
              </w:rPr>
              <w:t>Foobot</w:t>
            </w:r>
          </w:p>
        </w:tc>
        <w:tc>
          <w:tcPr>
            <w:tcW w:w="0" w:type="auto"/>
          </w:tcPr>
          <w:p w14:paraId="1A50A883" w14:textId="77777777" w:rsidR="008B670D" w:rsidRDefault="00514B36">
            <w:pPr>
              <w:pStyle w:val="Compact"/>
            </w:pPr>
            <w:r>
              <w:t>OPC</w:t>
            </w:r>
          </w:p>
        </w:tc>
        <w:tc>
          <w:tcPr>
            <w:tcW w:w="0" w:type="auto"/>
          </w:tcPr>
          <w:p w14:paraId="235D747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348FE7F" w14:textId="77777777" w:rsidR="008B670D" w:rsidRDefault="008B670D">
            <w:pPr>
              <w:pStyle w:val="Compact"/>
            </w:pPr>
          </w:p>
        </w:tc>
        <w:tc>
          <w:tcPr>
            <w:tcW w:w="0" w:type="auto"/>
          </w:tcPr>
          <w:p w14:paraId="32583A1C" w14:textId="77777777" w:rsidR="008B670D" w:rsidRDefault="008B670D">
            <w:pPr>
              <w:pStyle w:val="Compact"/>
            </w:pPr>
          </w:p>
        </w:tc>
        <w:tc>
          <w:tcPr>
            <w:tcW w:w="0" w:type="auto"/>
          </w:tcPr>
          <w:p w14:paraId="7DBA1431"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64203B0" w14:textId="77777777">
        <w:tc>
          <w:tcPr>
            <w:tcW w:w="0" w:type="auto"/>
          </w:tcPr>
          <w:p w14:paraId="7A5324A0" w14:textId="77777777" w:rsidR="008B670D" w:rsidRDefault="00514B36">
            <w:pPr>
              <w:pStyle w:val="Compact"/>
            </w:pPr>
            <w:r>
              <w:rPr>
                <w:b/>
              </w:rPr>
              <w:t>Hanvon N1</w:t>
            </w:r>
          </w:p>
        </w:tc>
        <w:tc>
          <w:tcPr>
            <w:tcW w:w="0" w:type="auto"/>
          </w:tcPr>
          <w:p w14:paraId="62B0FEF7" w14:textId="77777777" w:rsidR="008B670D" w:rsidRDefault="00514B36">
            <w:pPr>
              <w:pStyle w:val="Compact"/>
            </w:pPr>
            <w:r>
              <w:t>nephelometer</w:t>
            </w:r>
          </w:p>
        </w:tc>
        <w:tc>
          <w:tcPr>
            <w:tcW w:w="0" w:type="auto"/>
          </w:tcPr>
          <w:p w14:paraId="3B3238D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0BBC4FC" w14:textId="77777777" w:rsidR="008B670D" w:rsidRDefault="008B670D">
            <w:pPr>
              <w:pStyle w:val="Compact"/>
            </w:pPr>
          </w:p>
        </w:tc>
        <w:tc>
          <w:tcPr>
            <w:tcW w:w="0" w:type="auto"/>
          </w:tcPr>
          <w:p w14:paraId="0E80BD75" w14:textId="77777777" w:rsidR="008B670D" w:rsidRDefault="008B670D">
            <w:pPr>
              <w:pStyle w:val="Compact"/>
            </w:pPr>
          </w:p>
        </w:tc>
        <w:tc>
          <w:tcPr>
            <w:tcW w:w="0" w:type="auto"/>
          </w:tcPr>
          <w:p w14:paraId="7BF0F709"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C8AA3B7" w14:textId="77777777">
        <w:tc>
          <w:tcPr>
            <w:tcW w:w="0" w:type="auto"/>
          </w:tcPr>
          <w:p w14:paraId="0D9454AD" w14:textId="77777777" w:rsidR="008B670D" w:rsidRDefault="00514B36">
            <w:pPr>
              <w:pStyle w:val="Compact"/>
            </w:pPr>
            <w:r>
              <w:rPr>
                <w:b/>
              </w:rPr>
              <w:t>Laser Egg</w:t>
            </w:r>
          </w:p>
        </w:tc>
        <w:tc>
          <w:tcPr>
            <w:tcW w:w="0" w:type="auto"/>
          </w:tcPr>
          <w:p w14:paraId="0E812D3E" w14:textId="77777777" w:rsidR="008B670D" w:rsidRDefault="00514B36">
            <w:pPr>
              <w:pStyle w:val="Compact"/>
            </w:pPr>
            <w:r>
              <w:t>nephelometer</w:t>
            </w:r>
          </w:p>
        </w:tc>
        <w:tc>
          <w:tcPr>
            <w:tcW w:w="0" w:type="auto"/>
          </w:tcPr>
          <w:p w14:paraId="0CB16670"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CB3920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FF61159" w14:textId="77777777" w:rsidR="008B670D" w:rsidRDefault="008B670D">
            <w:pPr>
              <w:pStyle w:val="Compact"/>
            </w:pPr>
          </w:p>
        </w:tc>
        <w:tc>
          <w:tcPr>
            <w:tcW w:w="0" w:type="auto"/>
          </w:tcPr>
          <w:p w14:paraId="7E04785E"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90DE9A4" w14:textId="77777777">
        <w:tc>
          <w:tcPr>
            <w:tcW w:w="0" w:type="auto"/>
          </w:tcPr>
          <w:p w14:paraId="3DB756CF" w14:textId="77777777" w:rsidR="008B670D" w:rsidRDefault="00514B36">
            <w:pPr>
              <w:pStyle w:val="Compact"/>
            </w:pPr>
            <w:r>
              <w:rPr>
                <w:b/>
              </w:rPr>
              <w:t>Met One-ES642</w:t>
            </w:r>
          </w:p>
        </w:tc>
        <w:tc>
          <w:tcPr>
            <w:tcW w:w="0" w:type="auto"/>
          </w:tcPr>
          <w:p w14:paraId="3D8A06EF" w14:textId="77777777" w:rsidR="008B670D" w:rsidRDefault="00514B36">
            <w:pPr>
              <w:pStyle w:val="Compact"/>
            </w:pPr>
            <w:r>
              <w:t>nephelometer</w:t>
            </w:r>
          </w:p>
        </w:tc>
        <w:tc>
          <w:tcPr>
            <w:tcW w:w="0" w:type="auto"/>
          </w:tcPr>
          <w:p w14:paraId="7338E07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807B5FA" w14:textId="77777777" w:rsidR="008B670D" w:rsidRDefault="008B670D">
            <w:pPr>
              <w:pStyle w:val="Compact"/>
            </w:pPr>
          </w:p>
        </w:tc>
        <w:tc>
          <w:tcPr>
            <w:tcW w:w="0" w:type="auto"/>
          </w:tcPr>
          <w:p w14:paraId="0ADD3122" w14:textId="77777777" w:rsidR="008B670D" w:rsidRDefault="008B670D">
            <w:pPr>
              <w:pStyle w:val="Compact"/>
            </w:pPr>
          </w:p>
        </w:tc>
        <w:tc>
          <w:tcPr>
            <w:tcW w:w="0" w:type="auto"/>
          </w:tcPr>
          <w:p w14:paraId="62B29BBF" w14:textId="77777777" w:rsidR="008B670D" w:rsidRDefault="00BD7037">
            <w:pPr>
              <w:pStyle w:val="Compact"/>
            </w:pPr>
            <m:oMathPara>
              <m:oMath>
                <m:sSup>
                  <m:sSupPr>
                    <m:ctrlPr>
                      <w:rPr>
                        <w:rFonts w:ascii="Cambria Math" w:hAnsi="Cambria Math"/>
                      </w:rPr>
                    </m:ctrlPr>
                  </m:sSupPr>
                  <m:e/>
                  <m:sup>
                    <m:r>
                      <w:rPr>
                        <w:rFonts w:ascii="Cambria Math" w:hAnsi="Cambria Math"/>
                      </w:rPr>
                      <m:t>63</m:t>
                    </m:r>
                  </m:sup>
                </m:sSup>
              </m:oMath>
            </m:oMathPara>
          </w:p>
        </w:tc>
      </w:tr>
      <w:tr w:rsidR="008B670D" w14:paraId="23712DC3" w14:textId="77777777">
        <w:tc>
          <w:tcPr>
            <w:tcW w:w="0" w:type="auto"/>
          </w:tcPr>
          <w:p w14:paraId="25C93111" w14:textId="77777777" w:rsidR="008B670D" w:rsidRDefault="00514B36">
            <w:pPr>
              <w:pStyle w:val="Compact"/>
            </w:pPr>
            <w:r>
              <w:rPr>
                <w:b/>
              </w:rPr>
              <w:t>Met One (NM)</w:t>
            </w:r>
          </w:p>
        </w:tc>
        <w:tc>
          <w:tcPr>
            <w:tcW w:w="0" w:type="auto"/>
          </w:tcPr>
          <w:p w14:paraId="326C0FA6" w14:textId="77777777" w:rsidR="008B670D" w:rsidRDefault="00514B36">
            <w:pPr>
              <w:pStyle w:val="Compact"/>
            </w:pPr>
            <w:r>
              <w:t>OPC</w:t>
            </w:r>
          </w:p>
        </w:tc>
        <w:tc>
          <w:tcPr>
            <w:tcW w:w="0" w:type="auto"/>
          </w:tcPr>
          <w:p w14:paraId="76A12F2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09B52A0" w14:textId="77777777" w:rsidR="008B670D" w:rsidRDefault="008B670D">
            <w:pPr>
              <w:pStyle w:val="Compact"/>
            </w:pPr>
          </w:p>
        </w:tc>
        <w:tc>
          <w:tcPr>
            <w:tcW w:w="0" w:type="auto"/>
          </w:tcPr>
          <w:p w14:paraId="01BD7B0D" w14:textId="77777777" w:rsidR="008B670D" w:rsidRDefault="008B670D">
            <w:pPr>
              <w:pStyle w:val="Compact"/>
            </w:pPr>
          </w:p>
        </w:tc>
        <w:tc>
          <w:tcPr>
            <w:tcW w:w="0" w:type="auto"/>
          </w:tcPr>
          <w:p w14:paraId="5D265AAB"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3245829" w14:textId="77777777">
        <w:tc>
          <w:tcPr>
            <w:tcW w:w="0" w:type="auto"/>
          </w:tcPr>
          <w:p w14:paraId="47F561F0" w14:textId="77777777" w:rsidR="008B670D" w:rsidRDefault="00514B36">
            <w:pPr>
              <w:pStyle w:val="Compact"/>
            </w:pPr>
            <w:r>
              <w:rPr>
                <w:b/>
              </w:rPr>
              <w:t>MicroPEM</w:t>
            </w:r>
          </w:p>
        </w:tc>
        <w:tc>
          <w:tcPr>
            <w:tcW w:w="0" w:type="auto"/>
          </w:tcPr>
          <w:p w14:paraId="2BBB14B2" w14:textId="77777777" w:rsidR="008B670D" w:rsidRDefault="00514B36">
            <w:pPr>
              <w:pStyle w:val="Compact"/>
            </w:pPr>
            <w:r>
              <w:t>nephelometer</w:t>
            </w:r>
          </w:p>
        </w:tc>
        <w:tc>
          <w:tcPr>
            <w:tcW w:w="0" w:type="auto"/>
          </w:tcPr>
          <w:p w14:paraId="4315C8B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5C18BA4" w14:textId="77777777" w:rsidR="008B670D" w:rsidRDefault="008B670D">
            <w:pPr>
              <w:pStyle w:val="Compact"/>
            </w:pPr>
          </w:p>
        </w:tc>
        <w:tc>
          <w:tcPr>
            <w:tcW w:w="0" w:type="auto"/>
          </w:tcPr>
          <w:p w14:paraId="5D16DBC8" w14:textId="77777777" w:rsidR="008B670D" w:rsidRDefault="008B670D">
            <w:pPr>
              <w:pStyle w:val="Compact"/>
            </w:pPr>
          </w:p>
        </w:tc>
        <w:tc>
          <w:tcPr>
            <w:tcW w:w="0" w:type="auto"/>
          </w:tcPr>
          <w:p w14:paraId="50FA7341" w14:textId="77777777" w:rsidR="008B670D" w:rsidRDefault="00BD7037">
            <w:pPr>
              <w:pStyle w:val="Compact"/>
            </w:pPr>
            <m:oMathPara>
              <m:oMath>
                <m:sSup>
                  <m:sSupPr>
                    <m:ctrlPr>
                      <w:rPr>
                        <w:rFonts w:ascii="Cambria Math" w:hAnsi="Cambria Math"/>
                      </w:rPr>
                    </m:ctrlPr>
                  </m:sSupPr>
                  <m:e/>
                  <m:sup>
                    <m:r>
                      <w:rPr>
                        <w:rFonts w:ascii="Cambria Math" w:hAnsi="Cambria Math"/>
                      </w:rPr>
                      <m:t>2,71</m:t>
                    </m:r>
                  </m:sup>
                </m:sSup>
              </m:oMath>
            </m:oMathPara>
          </w:p>
        </w:tc>
      </w:tr>
      <w:tr w:rsidR="008B670D" w14:paraId="60336545" w14:textId="77777777">
        <w:tc>
          <w:tcPr>
            <w:tcW w:w="0" w:type="auto"/>
          </w:tcPr>
          <w:p w14:paraId="1456E4AE" w14:textId="77777777" w:rsidR="008B670D" w:rsidRDefault="00514B36">
            <w:pPr>
              <w:pStyle w:val="Compact"/>
            </w:pPr>
            <w:r>
              <w:rPr>
                <w:b/>
              </w:rPr>
              <w:t>PA-I</w:t>
            </w:r>
          </w:p>
        </w:tc>
        <w:tc>
          <w:tcPr>
            <w:tcW w:w="0" w:type="auto"/>
          </w:tcPr>
          <w:p w14:paraId="648F9B22" w14:textId="77777777" w:rsidR="008B670D" w:rsidRDefault="00514B36">
            <w:pPr>
              <w:pStyle w:val="Compact"/>
            </w:pPr>
            <w:r>
              <w:t>OPC</w:t>
            </w:r>
          </w:p>
        </w:tc>
        <w:tc>
          <w:tcPr>
            <w:tcW w:w="0" w:type="auto"/>
          </w:tcPr>
          <w:p w14:paraId="743F62D5"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EBF6C6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0AEA254"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6965478"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8EC7E5C" w14:textId="77777777">
        <w:tc>
          <w:tcPr>
            <w:tcW w:w="0" w:type="auto"/>
          </w:tcPr>
          <w:p w14:paraId="2EC0F490" w14:textId="77777777" w:rsidR="008B670D" w:rsidRDefault="00514B36">
            <w:pPr>
              <w:pStyle w:val="Compact"/>
            </w:pPr>
            <w:r>
              <w:rPr>
                <w:b/>
              </w:rPr>
              <w:t>PA-I-Indoor</w:t>
            </w:r>
          </w:p>
        </w:tc>
        <w:tc>
          <w:tcPr>
            <w:tcW w:w="0" w:type="auto"/>
          </w:tcPr>
          <w:p w14:paraId="3B7312C0" w14:textId="77777777" w:rsidR="008B670D" w:rsidRDefault="00514B36">
            <w:pPr>
              <w:pStyle w:val="Compact"/>
            </w:pPr>
            <w:r>
              <w:t>OPC</w:t>
            </w:r>
          </w:p>
        </w:tc>
        <w:tc>
          <w:tcPr>
            <w:tcW w:w="0" w:type="auto"/>
          </w:tcPr>
          <w:p w14:paraId="48A332C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7E0E79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A228FFC" w14:textId="77777777" w:rsidR="008B670D" w:rsidRDefault="008B670D">
            <w:pPr>
              <w:pStyle w:val="Compact"/>
            </w:pPr>
          </w:p>
        </w:tc>
        <w:tc>
          <w:tcPr>
            <w:tcW w:w="0" w:type="auto"/>
          </w:tcPr>
          <w:p w14:paraId="2AFA8C7E"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BFF6D34" w14:textId="77777777">
        <w:tc>
          <w:tcPr>
            <w:tcW w:w="0" w:type="auto"/>
          </w:tcPr>
          <w:p w14:paraId="53B87F4A" w14:textId="77777777" w:rsidR="008B670D" w:rsidRDefault="00514B36">
            <w:pPr>
              <w:pStyle w:val="Compact"/>
            </w:pPr>
            <w:r>
              <w:rPr>
                <w:b/>
              </w:rPr>
              <w:t>PA-II</w:t>
            </w:r>
          </w:p>
        </w:tc>
        <w:tc>
          <w:tcPr>
            <w:tcW w:w="0" w:type="auto"/>
          </w:tcPr>
          <w:p w14:paraId="67F81AFD" w14:textId="77777777" w:rsidR="008B670D" w:rsidRDefault="00514B36">
            <w:pPr>
              <w:pStyle w:val="Compact"/>
            </w:pPr>
            <w:r>
              <w:t>OPC</w:t>
            </w:r>
          </w:p>
        </w:tc>
        <w:tc>
          <w:tcPr>
            <w:tcW w:w="0" w:type="auto"/>
          </w:tcPr>
          <w:p w14:paraId="3430455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AE0BD86"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AD389E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05D7288"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B4C1821" w14:textId="77777777">
        <w:tc>
          <w:tcPr>
            <w:tcW w:w="0" w:type="auto"/>
          </w:tcPr>
          <w:p w14:paraId="310D144C" w14:textId="77777777" w:rsidR="008B670D" w:rsidRDefault="00514B36">
            <w:pPr>
              <w:pStyle w:val="Compact"/>
            </w:pPr>
            <w:r>
              <w:rPr>
                <w:b/>
              </w:rPr>
              <w:t>Partector</w:t>
            </w:r>
          </w:p>
        </w:tc>
        <w:tc>
          <w:tcPr>
            <w:tcW w:w="0" w:type="auto"/>
          </w:tcPr>
          <w:p w14:paraId="5DD07682" w14:textId="77777777" w:rsidR="008B670D" w:rsidRDefault="00514B36">
            <w:pPr>
              <w:pStyle w:val="Compact"/>
            </w:pPr>
            <w:r>
              <w:t>Electrical</w:t>
            </w:r>
          </w:p>
        </w:tc>
        <w:tc>
          <w:tcPr>
            <w:tcW w:w="0" w:type="auto"/>
          </w:tcPr>
          <w:p w14:paraId="215F3D55"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DC0B321" w14:textId="77777777" w:rsidR="008B670D" w:rsidRDefault="008B670D">
            <w:pPr>
              <w:pStyle w:val="Compact"/>
            </w:pPr>
          </w:p>
        </w:tc>
        <w:tc>
          <w:tcPr>
            <w:tcW w:w="0" w:type="auto"/>
          </w:tcPr>
          <w:p w14:paraId="44A4DD3E"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3C86EB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77CDB02" w14:textId="77777777">
        <w:tc>
          <w:tcPr>
            <w:tcW w:w="0" w:type="auto"/>
          </w:tcPr>
          <w:p w14:paraId="714685EC" w14:textId="77777777" w:rsidR="008B670D" w:rsidRDefault="00514B36">
            <w:pPr>
              <w:pStyle w:val="Compact"/>
            </w:pPr>
            <w:r>
              <w:rPr>
                <w:b/>
              </w:rPr>
              <w:t>PATS+</w:t>
            </w:r>
          </w:p>
        </w:tc>
        <w:tc>
          <w:tcPr>
            <w:tcW w:w="0" w:type="auto"/>
          </w:tcPr>
          <w:p w14:paraId="398CAA11" w14:textId="77777777" w:rsidR="008B670D" w:rsidRDefault="00514B36">
            <w:pPr>
              <w:pStyle w:val="Compact"/>
            </w:pPr>
            <w:r>
              <w:t>nephelometer</w:t>
            </w:r>
          </w:p>
        </w:tc>
        <w:tc>
          <w:tcPr>
            <w:tcW w:w="0" w:type="auto"/>
          </w:tcPr>
          <w:p w14:paraId="6465276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7A5F42A" w14:textId="77777777" w:rsidR="008B670D" w:rsidRDefault="008B670D">
            <w:pPr>
              <w:pStyle w:val="Compact"/>
            </w:pPr>
          </w:p>
        </w:tc>
        <w:tc>
          <w:tcPr>
            <w:tcW w:w="0" w:type="auto"/>
          </w:tcPr>
          <w:p w14:paraId="54949CE3" w14:textId="77777777" w:rsidR="008B670D" w:rsidRDefault="008B670D">
            <w:pPr>
              <w:pStyle w:val="Compact"/>
            </w:pPr>
          </w:p>
        </w:tc>
        <w:tc>
          <w:tcPr>
            <w:tcW w:w="0" w:type="auto"/>
          </w:tcPr>
          <w:p w14:paraId="6453A20E" w14:textId="77777777" w:rsidR="008B670D" w:rsidRDefault="00BD7037">
            <w:pPr>
              <w:pStyle w:val="Compact"/>
            </w:pPr>
            <m:oMathPara>
              <m:oMath>
                <m:sSup>
                  <m:sSupPr>
                    <m:ctrlPr>
                      <w:rPr>
                        <w:rFonts w:ascii="Cambria Math" w:hAnsi="Cambria Math"/>
                      </w:rPr>
                    </m:ctrlPr>
                  </m:sSupPr>
                  <m:e/>
                  <m:sup>
                    <m:r>
                      <w:rPr>
                        <w:rFonts w:ascii="Cambria Math" w:hAnsi="Cambria Math"/>
                      </w:rPr>
                      <m:t>51</m:t>
                    </m:r>
                  </m:sup>
                </m:sSup>
              </m:oMath>
            </m:oMathPara>
          </w:p>
        </w:tc>
      </w:tr>
      <w:tr w:rsidR="008B670D" w14:paraId="4639A334" w14:textId="77777777">
        <w:tc>
          <w:tcPr>
            <w:tcW w:w="0" w:type="auto"/>
          </w:tcPr>
          <w:p w14:paraId="0BEAD976" w14:textId="77777777" w:rsidR="008B670D" w:rsidRDefault="00514B36">
            <w:pPr>
              <w:pStyle w:val="Compact"/>
            </w:pPr>
            <w:r>
              <w:rPr>
                <w:b/>
              </w:rPr>
              <w:t>PMS-SYS-1</w:t>
            </w:r>
          </w:p>
        </w:tc>
        <w:tc>
          <w:tcPr>
            <w:tcW w:w="0" w:type="auto"/>
          </w:tcPr>
          <w:p w14:paraId="4BA52F8D" w14:textId="77777777" w:rsidR="008B670D" w:rsidRDefault="00514B36">
            <w:pPr>
              <w:pStyle w:val="Compact"/>
            </w:pPr>
            <w:r>
              <w:t>nephelometer</w:t>
            </w:r>
          </w:p>
        </w:tc>
        <w:tc>
          <w:tcPr>
            <w:tcW w:w="0" w:type="auto"/>
          </w:tcPr>
          <w:p w14:paraId="1B1E0A1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A75F456" w14:textId="77777777" w:rsidR="008B670D" w:rsidRDefault="008B670D">
            <w:pPr>
              <w:pStyle w:val="Compact"/>
            </w:pPr>
          </w:p>
        </w:tc>
        <w:tc>
          <w:tcPr>
            <w:tcW w:w="0" w:type="auto"/>
          </w:tcPr>
          <w:p w14:paraId="4A2B7B3B" w14:textId="77777777" w:rsidR="008B670D" w:rsidRDefault="008B670D">
            <w:pPr>
              <w:pStyle w:val="Compact"/>
            </w:pPr>
          </w:p>
        </w:tc>
        <w:tc>
          <w:tcPr>
            <w:tcW w:w="0" w:type="auto"/>
          </w:tcPr>
          <w:p w14:paraId="0123672C" w14:textId="77777777" w:rsidR="008B670D" w:rsidRDefault="00BD7037">
            <w:pPr>
              <w:pStyle w:val="Compact"/>
            </w:pPr>
            <m:oMathPara>
              <m:oMath>
                <m:sSup>
                  <m:sSupPr>
                    <m:ctrlPr>
                      <w:rPr>
                        <w:rFonts w:ascii="Cambria Math" w:hAnsi="Cambria Math"/>
                      </w:rPr>
                    </m:ctrlPr>
                  </m:sSupPr>
                  <m:e/>
                  <m:sup>
                    <m:r>
                      <w:rPr>
                        <w:rFonts w:ascii="Cambria Math" w:hAnsi="Cambria Math"/>
                      </w:rPr>
                      <m:t>2,30,71,24</m:t>
                    </m:r>
                  </m:sup>
                </m:sSup>
              </m:oMath>
            </m:oMathPara>
          </w:p>
        </w:tc>
      </w:tr>
      <w:tr w:rsidR="008B670D" w14:paraId="775BF288" w14:textId="77777777">
        <w:tc>
          <w:tcPr>
            <w:tcW w:w="0" w:type="auto"/>
          </w:tcPr>
          <w:p w14:paraId="2C36DFC7" w14:textId="77777777" w:rsidR="008B670D" w:rsidRDefault="00514B36">
            <w:pPr>
              <w:pStyle w:val="Compact"/>
            </w:pPr>
            <w:r>
              <w:rPr>
                <w:b/>
              </w:rPr>
              <w:t>Portable AS-LUNG</w:t>
            </w:r>
          </w:p>
        </w:tc>
        <w:tc>
          <w:tcPr>
            <w:tcW w:w="0" w:type="auto"/>
          </w:tcPr>
          <w:p w14:paraId="5033AB16" w14:textId="77777777" w:rsidR="008B670D" w:rsidRDefault="00514B36">
            <w:pPr>
              <w:pStyle w:val="Compact"/>
            </w:pPr>
            <w:r>
              <w:t>OPC</w:t>
            </w:r>
          </w:p>
        </w:tc>
        <w:tc>
          <w:tcPr>
            <w:tcW w:w="0" w:type="auto"/>
          </w:tcPr>
          <w:p w14:paraId="6937440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838D27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6EF4C5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54F8988"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F41498D" w14:textId="77777777">
        <w:tc>
          <w:tcPr>
            <w:tcW w:w="0" w:type="auto"/>
          </w:tcPr>
          <w:p w14:paraId="1D743A3A" w14:textId="77777777" w:rsidR="008B670D" w:rsidRDefault="00514B36">
            <w:pPr>
              <w:pStyle w:val="Compact"/>
            </w:pPr>
            <w:r>
              <w:rPr>
                <w:b/>
              </w:rPr>
              <w:t>Pure Morning P3</w:t>
            </w:r>
          </w:p>
        </w:tc>
        <w:tc>
          <w:tcPr>
            <w:tcW w:w="0" w:type="auto"/>
          </w:tcPr>
          <w:p w14:paraId="0EEA8F6D" w14:textId="77777777" w:rsidR="008B670D" w:rsidRDefault="00514B36">
            <w:pPr>
              <w:pStyle w:val="Compact"/>
            </w:pPr>
            <w:r>
              <w:t>OPC</w:t>
            </w:r>
          </w:p>
        </w:tc>
        <w:tc>
          <w:tcPr>
            <w:tcW w:w="0" w:type="auto"/>
          </w:tcPr>
          <w:p w14:paraId="578CFF98"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736507F" w14:textId="77777777" w:rsidR="008B670D" w:rsidRDefault="008B670D">
            <w:pPr>
              <w:pStyle w:val="Compact"/>
            </w:pPr>
          </w:p>
        </w:tc>
        <w:tc>
          <w:tcPr>
            <w:tcW w:w="0" w:type="auto"/>
          </w:tcPr>
          <w:p w14:paraId="59BAEFA7" w14:textId="77777777" w:rsidR="008B670D" w:rsidRDefault="008B670D">
            <w:pPr>
              <w:pStyle w:val="Compact"/>
            </w:pPr>
          </w:p>
        </w:tc>
        <w:tc>
          <w:tcPr>
            <w:tcW w:w="0" w:type="auto"/>
          </w:tcPr>
          <w:p w14:paraId="7388B980"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B28F986" w14:textId="77777777">
        <w:tc>
          <w:tcPr>
            <w:tcW w:w="0" w:type="auto"/>
          </w:tcPr>
          <w:p w14:paraId="66AF8F58" w14:textId="77777777" w:rsidR="008B670D" w:rsidRDefault="00514B36">
            <w:pPr>
              <w:pStyle w:val="Compact"/>
            </w:pPr>
            <w:r>
              <w:rPr>
                <w:b/>
              </w:rPr>
              <w:t>Speck</w:t>
            </w:r>
          </w:p>
        </w:tc>
        <w:tc>
          <w:tcPr>
            <w:tcW w:w="0" w:type="auto"/>
          </w:tcPr>
          <w:p w14:paraId="781B1D19" w14:textId="77777777" w:rsidR="008B670D" w:rsidRDefault="00514B36">
            <w:pPr>
              <w:pStyle w:val="Compact"/>
            </w:pPr>
            <w:r>
              <w:t>nephelometer</w:t>
            </w:r>
          </w:p>
        </w:tc>
        <w:tc>
          <w:tcPr>
            <w:tcW w:w="0" w:type="auto"/>
          </w:tcPr>
          <w:p w14:paraId="43384B22"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1A7255A" w14:textId="77777777" w:rsidR="008B670D" w:rsidRDefault="008B670D">
            <w:pPr>
              <w:pStyle w:val="Compact"/>
            </w:pPr>
          </w:p>
        </w:tc>
        <w:tc>
          <w:tcPr>
            <w:tcW w:w="0" w:type="auto"/>
          </w:tcPr>
          <w:p w14:paraId="6450CAE7" w14:textId="77777777" w:rsidR="008B670D" w:rsidRDefault="008B670D">
            <w:pPr>
              <w:pStyle w:val="Compact"/>
            </w:pPr>
          </w:p>
        </w:tc>
        <w:tc>
          <w:tcPr>
            <w:tcW w:w="0" w:type="auto"/>
          </w:tcPr>
          <w:p w14:paraId="0A84FEA0" w14:textId="77777777" w:rsidR="008B670D" w:rsidRDefault="00BD7037">
            <w:pPr>
              <w:pStyle w:val="Compact"/>
            </w:pPr>
            <m:oMathPara>
              <m:oMath>
                <m:sSup>
                  <m:sSupPr>
                    <m:ctrlPr>
                      <w:rPr>
                        <w:rFonts w:ascii="Cambria Math" w:hAnsi="Cambria Math"/>
                      </w:rPr>
                    </m:ctrlPr>
                  </m:sSupPr>
                  <m:e/>
                  <m:sup>
                    <m:r>
                      <w:rPr>
                        <w:rFonts w:ascii="Cambria Math" w:hAnsi="Cambria Math"/>
                      </w:rPr>
                      <m:t>24,66,71,2,42,74</m:t>
                    </m:r>
                  </m:sup>
                </m:sSup>
              </m:oMath>
            </m:oMathPara>
          </w:p>
        </w:tc>
      </w:tr>
      <w:tr w:rsidR="008B670D" w14:paraId="284F0BF7" w14:textId="77777777">
        <w:tc>
          <w:tcPr>
            <w:tcW w:w="0" w:type="auto"/>
          </w:tcPr>
          <w:p w14:paraId="5DF94266" w14:textId="77777777" w:rsidR="008B670D" w:rsidRDefault="00514B36">
            <w:pPr>
              <w:pStyle w:val="Compact"/>
            </w:pPr>
            <w:r>
              <w:rPr>
                <w:b/>
              </w:rPr>
              <w:t>UBAS</w:t>
            </w:r>
          </w:p>
        </w:tc>
        <w:tc>
          <w:tcPr>
            <w:tcW w:w="0" w:type="auto"/>
          </w:tcPr>
          <w:p w14:paraId="3E753027" w14:textId="77777777" w:rsidR="008B670D" w:rsidRDefault="00514B36">
            <w:pPr>
              <w:pStyle w:val="Compact"/>
            </w:pPr>
            <w:r>
              <w:t>nephelometer</w:t>
            </w:r>
          </w:p>
        </w:tc>
        <w:tc>
          <w:tcPr>
            <w:tcW w:w="0" w:type="auto"/>
          </w:tcPr>
          <w:p w14:paraId="30C50DA1"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2A89B94" w14:textId="77777777" w:rsidR="008B670D" w:rsidRDefault="008B670D">
            <w:pPr>
              <w:pStyle w:val="Compact"/>
            </w:pPr>
          </w:p>
        </w:tc>
        <w:tc>
          <w:tcPr>
            <w:tcW w:w="0" w:type="auto"/>
          </w:tcPr>
          <w:p w14:paraId="6965382E" w14:textId="77777777" w:rsidR="008B670D" w:rsidRDefault="008B670D">
            <w:pPr>
              <w:pStyle w:val="Compact"/>
            </w:pPr>
          </w:p>
        </w:tc>
        <w:tc>
          <w:tcPr>
            <w:tcW w:w="0" w:type="auto"/>
          </w:tcPr>
          <w:p w14:paraId="6B293E7C" w14:textId="77777777" w:rsidR="008B670D" w:rsidRDefault="00BD7037">
            <w:pPr>
              <w:pStyle w:val="Compact"/>
            </w:pPr>
            <m:oMathPara>
              <m:oMath>
                <m:sSup>
                  <m:sSupPr>
                    <m:ctrlPr>
                      <w:rPr>
                        <w:rFonts w:ascii="Cambria Math" w:hAnsi="Cambria Math"/>
                      </w:rPr>
                    </m:ctrlPr>
                  </m:sSupPr>
                  <m:e/>
                  <m:sup>
                    <m:r>
                      <w:rPr>
                        <w:rFonts w:ascii="Cambria Math" w:hAnsi="Cambria Math"/>
                      </w:rPr>
                      <m:t>42</m:t>
                    </m:r>
                  </m:sup>
                </m:sSup>
              </m:oMath>
            </m:oMathPara>
          </w:p>
        </w:tc>
      </w:tr>
      <w:tr w:rsidR="008B670D" w14:paraId="29AECC3D" w14:textId="77777777">
        <w:tc>
          <w:tcPr>
            <w:tcW w:w="0" w:type="auto"/>
          </w:tcPr>
          <w:p w14:paraId="7B8AD260" w14:textId="77777777" w:rsidR="008B670D" w:rsidRDefault="00514B36">
            <w:pPr>
              <w:pStyle w:val="Compact"/>
            </w:pPr>
            <w:r>
              <w:rPr>
                <w:b/>
              </w:rPr>
              <w:t>uHoo</w:t>
            </w:r>
          </w:p>
        </w:tc>
        <w:tc>
          <w:tcPr>
            <w:tcW w:w="0" w:type="auto"/>
          </w:tcPr>
          <w:p w14:paraId="17B5B04D" w14:textId="77777777" w:rsidR="008B670D" w:rsidRDefault="00514B36">
            <w:pPr>
              <w:pStyle w:val="Compact"/>
            </w:pPr>
            <w:r>
              <w:t>nephelometer</w:t>
            </w:r>
          </w:p>
        </w:tc>
        <w:tc>
          <w:tcPr>
            <w:tcW w:w="0" w:type="auto"/>
          </w:tcPr>
          <w:p w14:paraId="30394487"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006BE9E" w14:textId="77777777" w:rsidR="008B670D" w:rsidRDefault="008B670D">
            <w:pPr>
              <w:pStyle w:val="Compact"/>
            </w:pPr>
          </w:p>
        </w:tc>
        <w:tc>
          <w:tcPr>
            <w:tcW w:w="0" w:type="auto"/>
          </w:tcPr>
          <w:p w14:paraId="3DCB897E" w14:textId="77777777" w:rsidR="008B670D" w:rsidRDefault="008B670D">
            <w:pPr>
              <w:pStyle w:val="Compact"/>
            </w:pPr>
          </w:p>
        </w:tc>
        <w:tc>
          <w:tcPr>
            <w:tcW w:w="0" w:type="auto"/>
          </w:tcPr>
          <w:p w14:paraId="4466754C"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9CF93C4" w14:textId="77777777">
        <w:tc>
          <w:tcPr>
            <w:tcW w:w="0" w:type="auto"/>
          </w:tcPr>
          <w:p w14:paraId="31DDFBA8" w14:textId="77777777" w:rsidR="008B670D" w:rsidRDefault="00514B36">
            <w:pPr>
              <w:pStyle w:val="Compact"/>
            </w:pPr>
            <w:r>
              <w:rPr>
                <w:b/>
              </w:rPr>
              <w:t>AirSensorBox</w:t>
            </w:r>
          </w:p>
        </w:tc>
        <w:tc>
          <w:tcPr>
            <w:tcW w:w="0" w:type="auto"/>
          </w:tcPr>
          <w:p w14:paraId="2C0C180D" w14:textId="77777777" w:rsidR="008B670D" w:rsidRDefault="00514B36">
            <w:pPr>
              <w:pStyle w:val="Compact"/>
            </w:pPr>
            <w:r>
              <w:t>OPC</w:t>
            </w:r>
          </w:p>
        </w:tc>
        <w:tc>
          <w:tcPr>
            <w:tcW w:w="0" w:type="auto"/>
          </w:tcPr>
          <w:p w14:paraId="67037127" w14:textId="77777777" w:rsidR="008B670D" w:rsidRDefault="008B670D">
            <w:pPr>
              <w:pStyle w:val="Compact"/>
            </w:pPr>
          </w:p>
        </w:tc>
        <w:tc>
          <w:tcPr>
            <w:tcW w:w="0" w:type="auto"/>
          </w:tcPr>
          <w:p w14:paraId="0A18DB7C"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6A8D040" w14:textId="77777777" w:rsidR="008B670D" w:rsidRDefault="008B670D">
            <w:pPr>
              <w:pStyle w:val="Compact"/>
            </w:pPr>
          </w:p>
        </w:tc>
        <w:tc>
          <w:tcPr>
            <w:tcW w:w="0" w:type="auto"/>
          </w:tcPr>
          <w:p w14:paraId="454A2DE5"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509053EA" w14:textId="77777777">
        <w:tc>
          <w:tcPr>
            <w:tcW w:w="0" w:type="auto"/>
          </w:tcPr>
          <w:p w14:paraId="3B649D6C" w14:textId="77777777" w:rsidR="008B670D" w:rsidRDefault="00514B36">
            <w:pPr>
              <w:pStyle w:val="Compact"/>
            </w:pPr>
            <w:r>
              <w:rPr>
                <w:b/>
              </w:rPr>
              <w:t>CAM</w:t>
            </w:r>
          </w:p>
        </w:tc>
        <w:tc>
          <w:tcPr>
            <w:tcW w:w="0" w:type="auto"/>
          </w:tcPr>
          <w:p w14:paraId="1DF7FC32" w14:textId="77777777" w:rsidR="008B670D" w:rsidRDefault="00514B36">
            <w:pPr>
              <w:pStyle w:val="Compact"/>
            </w:pPr>
            <w:r>
              <w:t>nephelometer</w:t>
            </w:r>
          </w:p>
        </w:tc>
        <w:tc>
          <w:tcPr>
            <w:tcW w:w="0" w:type="auto"/>
          </w:tcPr>
          <w:p w14:paraId="4D92DA56" w14:textId="77777777" w:rsidR="008B670D" w:rsidRDefault="008B670D">
            <w:pPr>
              <w:pStyle w:val="Compact"/>
            </w:pPr>
          </w:p>
        </w:tc>
        <w:tc>
          <w:tcPr>
            <w:tcW w:w="0" w:type="auto"/>
          </w:tcPr>
          <w:p w14:paraId="15CEFCB9"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0C1F2C4" w14:textId="77777777" w:rsidR="008B670D" w:rsidRDefault="008B670D">
            <w:pPr>
              <w:pStyle w:val="Compact"/>
            </w:pPr>
          </w:p>
        </w:tc>
        <w:tc>
          <w:tcPr>
            <w:tcW w:w="0" w:type="auto"/>
          </w:tcPr>
          <w:p w14:paraId="6B8B0D76"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079710E1" w14:textId="77777777">
        <w:tc>
          <w:tcPr>
            <w:tcW w:w="0" w:type="auto"/>
          </w:tcPr>
          <w:p w14:paraId="4BF00F26" w14:textId="77777777" w:rsidR="008B670D" w:rsidRDefault="00514B36">
            <w:pPr>
              <w:pStyle w:val="Compact"/>
            </w:pPr>
            <w:r>
              <w:rPr>
                <w:b/>
              </w:rPr>
              <w:t>ELM</w:t>
            </w:r>
          </w:p>
        </w:tc>
        <w:tc>
          <w:tcPr>
            <w:tcW w:w="0" w:type="auto"/>
          </w:tcPr>
          <w:p w14:paraId="53820829" w14:textId="77777777" w:rsidR="008B670D" w:rsidRDefault="00514B36">
            <w:pPr>
              <w:pStyle w:val="Compact"/>
            </w:pPr>
            <w:r>
              <w:t>nephelometer</w:t>
            </w:r>
          </w:p>
        </w:tc>
        <w:tc>
          <w:tcPr>
            <w:tcW w:w="0" w:type="auto"/>
          </w:tcPr>
          <w:p w14:paraId="3E7FE130" w14:textId="77777777" w:rsidR="008B670D" w:rsidRDefault="008B670D">
            <w:pPr>
              <w:pStyle w:val="Compact"/>
            </w:pPr>
          </w:p>
        </w:tc>
        <w:tc>
          <w:tcPr>
            <w:tcW w:w="0" w:type="auto"/>
          </w:tcPr>
          <w:p w14:paraId="4AEED58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782E693" w14:textId="77777777" w:rsidR="008B670D" w:rsidRDefault="008B670D">
            <w:pPr>
              <w:pStyle w:val="Compact"/>
            </w:pPr>
          </w:p>
        </w:tc>
        <w:tc>
          <w:tcPr>
            <w:tcW w:w="0" w:type="auto"/>
          </w:tcPr>
          <w:p w14:paraId="03D46E45"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6575F0C" w14:textId="77777777">
        <w:tc>
          <w:tcPr>
            <w:tcW w:w="0" w:type="auto"/>
          </w:tcPr>
          <w:p w14:paraId="496F49FA" w14:textId="77777777" w:rsidR="008B670D" w:rsidRDefault="00514B36">
            <w:pPr>
              <w:pStyle w:val="Compact"/>
            </w:pPr>
            <w:r>
              <w:rPr>
                <w:b/>
              </w:rPr>
              <w:t>Met One - 831</w:t>
            </w:r>
          </w:p>
        </w:tc>
        <w:tc>
          <w:tcPr>
            <w:tcW w:w="0" w:type="auto"/>
          </w:tcPr>
          <w:p w14:paraId="4D75C52D" w14:textId="77777777" w:rsidR="008B670D" w:rsidRDefault="00514B36">
            <w:pPr>
              <w:pStyle w:val="Compact"/>
            </w:pPr>
            <w:r>
              <w:t>OPC</w:t>
            </w:r>
          </w:p>
        </w:tc>
        <w:tc>
          <w:tcPr>
            <w:tcW w:w="0" w:type="auto"/>
          </w:tcPr>
          <w:p w14:paraId="3A1A2285" w14:textId="77777777" w:rsidR="008B670D" w:rsidRDefault="008B670D">
            <w:pPr>
              <w:pStyle w:val="Compact"/>
            </w:pPr>
          </w:p>
        </w:tc>
        <w:tc>
          <w:tcPr>
            <w:tcW w:w="0" w:type="auto"/>
          </w:tcPr>
          <w:p w14:paraId="17AB139F"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91C834C" w14:textId="77777777" w:rsidR="008B670D" w:rsidRDefault="008B670D">
            <w:pPr>
              <w:pStyle w:val="Compact"/>
            </w:pPr>
          </w:p>
        </w:tc>
        <w:tc>
          <w:tcPr>
            <w:tcW w:w="0" w:type="auto"/>
          </w:tcPr>
          <w:p w14:paraId="75E5A77D" w14:textId="77777777" w:rsidR="008B670D" w:rsidRDefault="00BD7037">
            <w:pPr>
              <w:pStyle w:val="Compact"/>
            </w:pPr>
            <m:oMathPara>
              <m:oMath>
                <m:sSup>
                  <m:sSupPr>
                    <m:ctrlPr>
                      <w:rPr>
                        <w:rFonts w:ascii="Cambria Math" w:hAnsi="Cambria Math"/>
                      </w:rPr>
                    </m:ctrlPr>
                  </m:sSupPr>
                  <m:e/>
                  <m:sup>
                    <m:r>
                      <w:rPr>
                        <w:rFonts w:ascii="Cambria Math" w:hAnsi="Cambria Math"/>
                      </w:rPr>
                      <m:t>71</m:t>
                    </m:r>
                  </m:sup>
                </m:sSup>
              </m:oMath>
            </m:oMathPara>
          </w:p>
        </w:tc>
      </w:tr>
      <w:tr w:rsidR="008B670D" w14:paraId="278CA291" w14:textId="77777777">
        <w:tc>
          <w:tcPr>
            <w:tcW w:w="0" w:type="auto"/>
          </w:tcPr>
          <w:p w14:paraId="60E613EB" w14:textId="77777777" w:rsidR="008B670D" w:rsidRDefault="00514B36">
            <w:pPr>
              <w:pStyle w:val="Compact"/>
            </w:pPr>
            <w:r>
              <w:rPr>
                <w:b/>
              </w:rPr>
              <w:t>Eco PM</w:t>
            </w:r>
          </w:p>
        </w:tc>
        <w:tc>
          <w:tcPr>
            <w:tcW w:w="0" w:type="auto"/>
          </w:tcPr>
          <w:p w14:paraId="7596FFED" w14:textId="77777777" w:rsidR="008B670D" w:rsidRDefault="00514B36">
            <w:pPr>
              <w:pStyle w:val="Compact"/>
            </w:pPr>
            <w:r>
              <w:t>OPC</w:t>
            </w:r>
          </w:p>
        </w:tc>
        <w:tc>
          <w:tcPr>
            <w:tcW w:w="0" w:type="auto"/>
          </w:tcPr>
          <w:p w14:paraId="3CE513F8" w14:textId="77777777" w:rsidR="008B670D" w:rsidRDefault="008B670D">
            <w:pPr>
              <w:pStyle w:val="Compact"/>
            </w:pPr>
          </w:p>
        </w:tc>
        <w:tc>
          <w:tcPr>
            <w:tcW w:w="0" w:type="auto"/>
          </w:tcPr>
          <w:p w14:paraId="3B3BE816" w14:textId="77777777" w:rsidR="008B670D" w:rsidRDefault="008B670D">
            <w:pPr>
              <w:pStyle w:val="Compact"/>
            </w:pPr>
          </w:p>
        </w:tc>
        <w:tc>
          <w:tcPr>
            <w:tcW w:w="0" w:type="auto"/>
          </w:tcPr>
          <w:p w14:paraId="0443696A" w14:textId="77777777" w:rsidR="008B670D" w:rsidRDefault="00514B36">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92FBDAF" w14:textId="77777777" w:rsidR="008B670D" w:rsidRDefault="00BD7037">
            <w:pPr>
              <w:pStyle w:val="Compact"/>
            </w:pPr>
            <m:oMathPara>
              <m:oMath>
                <m:sSup>
                  <m:sSupPr>
                    <m:ctrlPr>
                      <w:rPr>
                        <w:rFonts w:ascii="Cambria Math" w:hAnsi="Cambria Math"/>
                      </w:rPr>
                    </m:ctrlPr>
                  </m:sSupPr>
                  <m:e/>
                  <m:sup>
                    <m:r>
                      <w:rPr>
                        <w:rFonts w:ascii="Cambria Math" w:hAnsi="Cambria Math"/>
                      </w:rPr>
                      <m:t>71</m:t>
                    </m:r>
                  </m:sup>
                </m:sSup>
              </m:oMath>
            </m:oMathPara>
          </w:p>
        </w:tc>
      </w:tr>
    </w:tbl>
    <w:p w14:paraId="59454CCC" w14:textId="77777777" w:rsidR="008B670D" w:rsidRDefault="008B670D">
      <w:pPr>
        <w:pStyle w:val="BodyText"/>
      </w:pPr>
    </w:p>
    <w:p w14:paraId="52A009D2" w14:textId="77777777" w:rsidR="008B670D" w:rsidRDefault="00514B36">
      <w:pPr>
        <w:pStyle w:val="BodyText"/>
      </w:pPr>
      <w:r>
        <w:rPr>
          <w:b/>
        </w:rPr>
        <w:t>Table 4</w:t>
      </w:r>
      <w:r>
        <w:t xml:space="preserve"> and </w:t>
      </w:r>
      <w:r>
        <w:rPr>
          <w:b/>
        </w:rPr>
        <w:t>Table 5</w:t>
      </w:r>
      <w:r>
        <w:t xml:space="preserve"> report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CO</m:t>
        </m:r>
      </m:oMath>
      <w:r>
        <w:t xml:space="preserve"> according their their type of technology.</w:t>
      </w:r>
      <w:hyperlink w:anchor="ref-aq-spec_air_2015">
        <w:r>
          <w:rPr>
            <w:rStyle w:val="Hyperlink"/>
            <w:vertAlign w:val="superscript"/>
          </w:rPr>
          <w:t>2</w:t>
        </w:r>
      </w:hyperlink>
      <w:r>
        <w:rPr>
          <w:vertAlign w:val="superscript"/>
        </w:rPr>
        <w:t>,</w:t>
      </w:r>
      <w:hyperlink w:anchor="ref-bettair_bettair_2017">
        <w:r>
          <w:rPr>
            <w:rStyle w:val="Hyperlink"/>
            <w:vertAlign w:val="superscript"/>
          </w:rPr>
          <w:t>6</w:t>
        </w:r>
      </w:hyperlink>
      <w:r>
        <w:rPr>
          <w:vertAlign w:val="superscript"/>
        </w:rPr>
        <w:t>,</w:t>
      </w:r>
      <w:hyperlink w:anchor="ref-bigi_performance_2018">
        <w:r>
          <w:rPr>
            <w:rStyle w:val="Hyperlink"/>
            <w:vertAlign w:val="superscript"/>
          </w:rPr>
          <w:t>7</w:t>
        </w:r>
      </w:hyperlink>
      <w:r>
        <w:rPr>
          <w:vertAlign w:val="superscript"/>
        </w:rPr>
        <w:t>,</w:t>
      </w:r>
      <w:hyperlink w:anchor="ref-borrego_assessment_2016">
        <w:r>
          <w:rPr>
            <w:rStyle w:val="Hyperlink"/>
            <w:vertAlign w:val="superscript"/>
          </w:rPr>
          <w:t>9</w:t>
        </w:r>
      </w:hyperlink>
      <w:r>
        <w:rPr>
          <w:vertAlign w:val="superscript"/>
        </w:rPr>
        <w:t>,</w:t>
      </w:r>
      <w:hyperlink w:anchor="ref-castell_can_2017">
        <w:r>
          <w:rPr>
            <w:rStyle w:val="Hyperlink"/>
            <w:vertAlign w:val="superscript"/>
          </w:rPr>
          <w:t>11</w:t>
        </w:r>
      </w:hyperlink>
      <w:r>
        <w:rPr>
          <w:vertAlign w:val="superscript"/>
        </w:rPr>
        <w:t>,</w:t>
      </w:r>
      <w:hyperlink w:anchor="ref-cavaliere_development_2018">
        <w:r>
          <w:rPr>
            <w:rStyle w:val="Hyperlink"/>
            <w:vertAlign w:val="superscript"/>
          </w:rPr>
          <w:t>12</w:t>
        </w:r>
      </w:hyperlink>
      <w:r>
        <w:rPr>
          <w:vertAlign w:val="superscript"/>
        </w:rPr>
        <w:t>,</w:t>
      </w:r>
      <w:hyperlink w:anchor="ref-cordero_using_2018">
        <w:r>
          <w:rPr>
            <w:rStyle w:val="Hyperlink"/>
            <w:vertAlign w:val="superscript"/>
          </w:rPr>
          <w:t>19</w:t>
        </w:r>
      </w:hyperlink>
      <w:r>
        <w:rPr>
          <w:vertAlign w:val="superscript"/>
        </w:rPr>
        <w:t>,</w:t>
      </w:r>
      <w:hyperlink w:anchor="ref-cross_use_2017">
        <w:r>
          <w:rPr>
            <w:rStyle w:val="Hyperlink"/>
            <w:vertAlign w:val="superscript"/>
          </w:rPr>
          <w:t>21</w:t>
        </w:r>
      </w:hyperlink>
      <w:r>
        <w:rPr>
          <w:vertAlign w:val="superscript"/>
        </w:rPr>
        <w:t>,</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gillooly_development_2019">
        <w:r>
          <w:rPr>
            <w:rStyle w:val="Hyperlink"/>
            <w:vertAlign w:val="superscript"/>
          </w:rPr>
          <w:t>28</w:t>
        </w:r>
      </w:hyperlink>
      <w:r>
        <w:rPr>
          <w:vertAlign w:val="superscript"/>
        </w:rPr>
        <w:t>,</w:t>
      </w:r>
      <w:hyperlink w:anchor="ref-jiao_community_2016">
        <w:r>
          <w:rPr>
            <w:rStyle w:val="Hyperlink"/>
            <w:vertAlign w:val="superscript"/>
          </w:rPr>
          <w:t>31</w:t>
        </w:r>
      </w:hyperlink>
      <w:r>
        <w:rPr>
          <w:vertAlign w:val="superscript"/>
        </w:rPr>
        <w:t>,</w:t>
      </w:r>
      <w:hyperlink w:anchor="ref-kunak_wireless_2017">
        <w:r>
          <w:rPr>
            <w:rStyle w:val="Hyperlink"/>
            <w:vertAlign w:val="superscript"/>
          </w:rPr>
          <w:t>37</w:t>
        </w:r>
      </w:hyperlink>
      <w:r>
        <w:rPr>
          <w:vertAlign w:val="superscript"/>
        </w:rPr>
        <w:t>,</w:t>
      </w:r>
      <w:hyperlink w:anchor="ref-marjovi_extending_2017">
        <w:r>
          <w:rPr>
            <w:rStyle w:val="Hyperlink"/>
            <w:vertAlign w:val="superscript"/>
          </w:rPr>
          <w:t>43</w:t>
        </w:r>
      </w:hyperlink>
      <w:r>
        <w:rPr>
          <w:vertAlign w:val="superscript"/>
        </w:rPr>
        <w:t>–</w:t>
      </w:r>
      <w:hyperlink w:anchor="ref-mueller_design_2017">
        <w:r>
          <w:rPr>
            <w:rStyle w:val="Hyperlink"/>
            <w:vertAlign w:val="superscript"/>
          </w:rPr>
          <w:t>46</w:t>
        </w:r>
      </w:hyperlink>
      <w:r>
        <w:rPr>
          <w:vertAlign w:val="superscript"/>
        </w:rPr>
        <w:t>,</w:t>
      </w:r>
      <w:hyperlink w:anchor="ref-piedrahita_next_2014">
        <w:r>
          <w:rPr>
            <w:rStyle w:val="Hyperlink"/>
            <w:vertAlign w:val="superscript"/>
          </w:rPr>
          <w:t>50</w:t>
        </w:r>
      </w:hyperlink>
      <w:r>
        <w:rPr>
          <w:vertAlign w:val="superscript"/>
        </w:rPr>
        <w:t>,</w:t>
      </w:r>
      <w:hyperlink w:anchor="ref-spinelle_evaluation_2016">
        <w:r>
          <w:rPr>
            <w:rStyle w:val="Hyperlink"/>
            <w:vertAlign w:val="superscript"/>
          </w:rPr>
          <w:t>55</w:t>
        </w:r>
      </w:hyperlink>
      <w:r>
        <w:rPr>
          <w:vertAlign w:val="superscript"/>
        </w:rPr>
        <w:t>,</w:t>
      </w:r>
      <w:hyperlink w:anchor="ref-spinelle_field_2015">
        <w:r>
          <w:rPr>
            <w:rStyle w:val="Hyperlink"/>
            <w:vertAlign w:val="superscript"/>
          </w:rPr>
          <w:t>57</w:t>
        </w:r>
      </w:hyperlink>
      <w:r>
        <w:rPr>
          <w:vertAlign w:val="superscript"/>
        </w:rPr>
        <w:t>,</w:t>
      </w:r>
      <w:hyperlink w:anchor="ref-spinelle_field_nodate">
        <w:r>
          <w:rPr>
            <w:rStyle w:val="Hyperlink"/>
            <w:vertAlign w:val="superscript"/>
          </w:rPr>
          <w:t>58</w:t>
        </w:r>
      </w:hyperlink>
      <w:r>
        <w:rPr>
          <w:vertAlign w:val="superscript"/>
        </w:rPr>
        <w:t>,</w:t>
      </w:r>
      <w:hyperlink w:anchor="ref-spinelle_report_2013">
        <w:r>
          <w:rPr>
            <w:rStyle w:val="Hyperlink"/>
            <w:vertAlign w:val="superscript"/>
          </w:rPr>
          <w:t>60</w:t>
        </w:r>
      </w:hyperlink>
      <w:r>
        <w:rPr>
          <w:vertAlign w:val="superscript"/>
        </w:rPr>
        <w:t>,</w:t>
      </w:r>
      <w:hyperlink w:anchor="ref-spinelle_report_2013-1">
        <w:r>
          <w:rPr>
            <w:rStyle w:val="Hyperlink"/>
            <w:vertAlign w:val="superscript"/>
          </w:rPr>
          <w:t>61</w:t>
        </w:r>
      </w:hyperlink>
      <w:r>
        <w:rPr>
          <w:vertAlign w:val="superscript"/>
        </w:rPr>
        <w:t>,</w:t>
      </w:r>
      <w:hyperlink w:anchor="ref-sun_development_2016">
        <w:r>
          <w:rPr>
            <w:rStyle w:val="Hyperlink"/>
            <w:vertAlign w:val="superscript"/>
          </w:rPr>
          <w:t>63</w:t>
        </w:r>
      </w:hyperlink>
      <w:r>
        <w:rPr>
          <w:vertAlign w:val="superscript"/>
        </w:rPr>
        <w:t>,</w:t>
      </w:r>
      <w:hyperlink w:anchor="ref-sun_development_2017">
        <w:r>
          <w:rPr>
            <w:rStyle w:val="Hyperlink"/>
            <w:vertAlign w:val="superscript"/>
          </w:rPr>
          <w:t>64</w:t>
        </w:r>
      </w:hyperlink>
      <w:r>
        <w:rPr>
          <w:vertAlign w:val="superscript"/>
        </w:rPr>
        <w:t>,</w:t>
      </w:r>
      <w:hyperlink w:anchor="ref-united_states_environmental_protection_agency_evaluation_2015">
        <w:r>
          <w:rPr>
            <w:rStyle w:val="Hyperlink"/>
            <w:vertAlign w:val="superscript"/>
          </w:rPr>
          <w:t>66</w:t>
        </w:r>
      </w:hyperlink>
      <w:r>
        <w:rPr>
          <w:vertAlign w:val="superscript"/>
        </w:rPr>
        <w:t>,</w:t>
      </w:r>
      <w:hyperlink w:anchor="ref-vaughn_characterization_2010">
        <w:r>
          <w:rPr>
            <w:rStyle w:val="Hyperlink"/>
            <w:vertAlign w:val="superscript"/>
          </w:rPr>
          <w:t>67</w:t>
        </w:r>
      </w:hyperlink>
      <w:r>
        <w:rPr>
          <w:vertAlign w:val="superscript"/>
        </w:rPr>
        <w:t>,</w:t>
      </w:r>
      <w:hyperlink w:anchor="ref-wei_impact_2018">
        <w:r>
          <w:rPr>
            <w:rStyle w:val="Hyperlink"/>
            <w:vertAlign w:val="superscript"/>
          </w:rPr>
          <w:t>70</w:t>
        </w:r>
      </w:hyperlink>
      <w:r>
        <w:rPr>
          <w:vertAlign w:val="superscript"/>
        </w:rPr>
        <w:t>,</w:t>
      </w:r>
      <w:hyperlink w:anchor="ref-williams_sensor_2014">
        <w:r>
          <w:rPr>
            <w:rStyle w:val="Hyperlink"/>
            <w:vertAlign w:val="superscript"/>
          </w:rPr>
          <w:t>72</w:t>
        </w:r>
      </w:hyperlink>
      <w:r>
        <w:rPr>
          <w:vertAlign w:val="superscript"/>
        </w:rPr>
        <w:t>,</w:t>
      </w:r>
      <w:hyperlink w:anchor="ref-zimmerman_machine_2018">
        <w:r>
          <w:rPr>
            <w:rStyle w:val="Hyperlink"/>
            <w:vertAlign w:val="superscript"/>
          </w:rPr>
          <w:t>75</w:t>
        </w:r>
      </w:hyperlink>
    </w:p>
    <w:p w14:paraId="60A5A3B7" w14:textId="77777777" w:rsidR="008B670D" w:rsidRDefault="008B670D">
      <w:pPr>
        <w:pStyle w:val="BodyText"/>
      </w:pPr>
    </w:p>
    <w:p w14:paraId="4D8688EF" w14:textId="77777777" w:rsidR="008B670D" w:rsidRDefault="00514B36">
      <w:pPr>
        <w:pStyle w:val="TableCaption"/>
      </w:pPr>
      <w:r>
        <w:rPr>
          <w:b/>
        </w:rPr>
        <w:t xml:space="preserve">Table 4 </w:t>
      </w:r>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4 . Model of OEMs for the detection of NO_{2}, CO, NO and O_{3}."/>
      </w:tblPr>
      <w:tblGrid>
        <w:gridCol w:w="2376"/>
        <w:gridCol w:w="2134"/>
        <w:gridCol w:w="1363"/>
        <w:gridCol w:w="658"/>
        <w:gridCol w:w="695"/>
        <w:gridCol w:w="597"/>
        <w:gridCol w:w="1537"/>
      </w:tblGrid>
      <w:tr w:rsidR="008B670D" w14:paraId="691DE7BB" w14:textId="77777777">
        <w:tc>
          <w:tcPr>
            <w:tcW w:w="0" w:type="auto"/>
            <w:tcBorders>
              <w:bottom w:val="single" w:sz="0" w:space="0" w:color="auto"/>
            </w:tcBorders>
            <w:vAlign w:val="bottom"/>
          </w:tcPr>
          <w:p w14:paraId="3D40106A" w14:textId="77777777" w:rsidR="008B670D" w:rsidRDefault="00514B36">
            <w:pPr>
              <w:pStyle w:val="Compact"/>
            </w:pPr>
            <w:r>
              <w:t>model</w:t>
            </w:r>
          </w:p>
        </w:tc>
        <w:tc>
          <w:tcPr>
            <w:tcW w:w="0" w:type="auto"/>
            <w:tcBorders>
              <w:bottom w:val="single" w:sz="0" w:space="0" w:color="auto"/>
            </w:tcBorders>
            <w:vAlign w:val="bottom"/>
          </w:tcPr>
          <w:p w14:paraId="5DC2994F" w14:textId="77777777" w:rsidR="008B670D" w:rsidRDefault="00514B36">
            <w:pPr>
              <w:pStyle w:val="Compact"/>
            </w:pPr>
            <w:r>
              <w:t>type</w:t>
            </w:r>
          </w:p>
        </w:tc>
        <w:tc>
          <w:tcPr>
            <w:tcW w:w="0" w:type="auto"/>
            <w:tcBorders>
              <w:bottom w:val="single" w:sz="0" w:space="0" w:color="auto"/>
            </w:tcBorders>
            <w:vAlign w:val="bottom"/>
          </w:tcPr>
          <w:p w14:paraId="0D804DA2" w14:textId="77777777" w:rsidR="008B670D" w:rsidRDefault="00514B36">
            <w:pPr>
              <w:pStyle w:val="Compact"/>
            </w:pPr>
            <w:r>
              <w:t>pollutant</w:t>
            </w:r>
          </w:p>
        </w:tc>
        <w:tc>
          <w:tcPr>
            <w:tcW w:w="0" w:type="auto"/>
            <w:tcBorders>
              <w:bottom w:val="single" w:sz="0" w:space="0" w:color="auto"/>
            </w:tcBorders>
            <w:vAlign w:val="bottom"/>
          </w:tcPr>
          <w:p w14:paraId="0E2F02D7" w14:textId="77777777" w:rsidR="008B670D" w:rsidRDefault="00514B36">
            <w:pPr>
              <w:pStyle w:val="Compact"/>
            </w:pPr>
            <w:r>
              <w:t> </w:t>
            </w:r>
          </w:p>
        </w:tc>
        <w:tc>
          <w:tcPr>
            <w:tcW w:w="0" w:type="auto"/>
            <w:tcBorders>
              <w:bottom w:val="single" w:sz="0" w:space="0" w:color="auto"/>
            </w:tcBorders>
            <w:vAlign w:val="bottom"/>
          </w:tcPr>
          <w:p w14:paraId="3C8CB46B" w14:textId="77777777" w:rsidR="008B670D" w:rsidRDefault="00514B36">
            <w:pPr>
              <w:pStyle w:val="Compact"/>
            </w:pPr>
            <w:r>
              <w:t> </w:t>
            </w:r>
          </w:p>
        </w:tc>
        <w:tc>
          <w:tcPr>
            <w:tcW w:w="0" w:type="auto"/>
            <w:tcBorders>
              <w:bottom w:val="single" w:sz="0" w:space="0" w:color="auto"/>
            </w:tcBorders>
            <w:vAlign w:val="bottom"/>
          </w:tcPr>
          <w:p w14:paraId="7CF23D31" w14:textId="77777777" w:rsidR="008B670D" w:rsidRDefault="00514B36">
            <w:pPr>
              <w:pStyle w:val="Compact"/>
            </w:pPr>
            <w:r>
              <w:t> </w:t>
            </w:r>
          </w:p>
        </w:tc>
        <w:tc>
          <w:tcPr>
            <w:tcW w:w="0" w:type="auto"/>
            <w:tcBorders>
              <w:bottom w:val="single" w:sz="0" w:space="0" w:color="auto"/>
            </w:tcBorders>
            <w:vAlign w:val="bottom"/>
          </w:tcPr>
          <w:p w14:paraId="74227636" w14:textId="77777777" w:rsidR="008B670D" w:rsidRDefault="00514B36">
            <w:pPr>
              <w:pStyle w:val="Compact"/>
            </w:pPr>
            <w:r>
              <w:t>references</w:t>
            </w:r>
          </w:p>
        </w:tc>
      </w:tr>
      <w:tr w:rsidR="008B670D" w14:paraId="6D385A53" w14:textId="77777777">
        <w:tc>
          <w:tcPr>
            <w:tcW w:w="0" w:type="auto"/>
          </w:tcPr>
          <w:p w14:paraId="3B4FE35A" w14:textId="77777777" w:rsidR="008B670D" w:rsidRDefault="00514B36">
            <w:pPr>
              <w:pStyle w:val="Compact"/>
            </w:pPr>
            <w:r>
              <w:rPr>
                <w:b/>
              </w:rPr>
              <w:t>CairClip NO2-F</w:t>
            </w:r>
          </w:p>
        </w:tc>
        <w:tc>
          <w:tcPr>
            <w:tcW w:w="0" w:type="auto"/>
          </w:tcPr>
          <w:p w14:paraId="02D1B530" w14:textId="77777777" w:rsidR="008B670D" w:rsidRDefault="00514B36">
            <w:pPr>
              <w:pStyle w:val="Compact"/>
            </w:pPr>
            <w:r>
              <w:t>electrochemical</w:t>
            </w:r>
          </w:p>
        </w:tc>
        <w:tc>
          <w:tcPr>
            <w:tcW w:w="0" w:type="auto"/>
          </w:tcPr>
          <w:p w14:paraId="42209C79"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81FA3F9" w14:textId="77777777" w:rsidR="008B670D" w:rsidRDefault="008B670D">
            <w:pPr>
              <w:pStyle w:val="Compact"/>
            </w:pPr>
          </w:p>
        </w:tc>
        <w:tc>
          <w:tcPr>
            <w:tcW w:w="0" w:type="auto"/>
          </w:tcPr>
          <w:p w14:paraId="70E28C61" w14:textId="77777777" w:rsidR="008B670D" w:rsidRDefault="008B670D">
            <w:pPr>
              <w:pStyle w:val="Compact"/>
            </w:pPr>
          </w:p>
        </w:tc>
        <w:tc>
          <w:tcPr>
            <w:tcW w:w="0" w:type="auto"/>
          </w:tcPr>
          <w:p w14:paraId="3E304812" w14:textId="77777777" w:rsidR="008B670D" w:rsidRDefault="008B670D">
            <w:pPr>
              <w:pStyle w:val="Compact"/>
            </w:pPr>
          </w:p>
        </w:tc>
        <w:tc>
          <w:tcPr>
            <w:tcW w:w="0" w:type="auto"/>
          </w:tcPr>
          <w:p w14:paraId="5D49A47E" w14:textId="77777777" w:rsidR="008B670D" w:rsidRDefault="00BD7037">
            <w:pPr>
              <w:pStyle w:val="Compact"/>
            </w:pPr>
            <m:oMathPara>
              <m:oMath>
                <m:sSup>
                  <m:sSupPr>
                    <m:ctrlPr>
                      <w:rPr>
                        <w:rFonts w:ascii="Cambria Math" w:hAnsi="Cambria Math"/>
                      </w:rPr>
                    </m:ctrlPr>
                  </m:sSupPr>
                  <m:e/>
                  <m:sup>
                    <m:r>
                      <w:rPr>
                        <w:rFonts w:ascii="Cambria Math" w:hAnsi="Cambria Math"/>
                      </w:rPr>
                      <m:t>57,23</m:t>
                    </m:r>
                  </m:sup>
                </m:sSup>
              </m:oMath>
            </m:oMathPara>
          </w:p>
        </w:tc>
      </w:tr>
      <w:tr w:rsidR="008B670D" w14:paraId="692F6B68" w14:textId="77777777">
        <w:tc>
          <w:tcPr>
            <w:tcW w:w="0" w:type="auto"/>
          </w:tcPr>
          <w:p w14:paraId="25EE1937" w14:textId="77777777" w:rsidR="008B670D" w:rsidRDefault="00514B36">
            <w:pPr>
              <w:pStyle w:val="Compact"/>
            </w:pPr>
            <w:r>
              <w:rPr>
                <w:b/>
              </w:rPr>
              <w:t>CairClip O3/NO2</w:t>
            </w:r>
          </w:p>
        </w:tc>
        <w:tc>
          <w:tcPr>
            <w:tcW w:w="0" w:type="auto"/>
          </w:tcPr>
          <w:p w14:paraId="3A4A1E95" w14:textId="77777777" w:rsidR="008B670D" w:rsidRDefault="00514B36">
            <w:pPr>
              <w:pStyle w:val="Compact"/>
            </w:pPr>
            <w:r>
              <w:t>electrochemical</w:t>
            </w:r>
          </w:p>
        </w:tc>
        <w:tc>
          <w:tcPr>
            <w:tcW w:w="0" w:type="auto"/>
          </w:tcPr>
          <w:p w14:paraId="48841E8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F943089" w14:textId="77777777" w:rsidR="008B670D" w:rsidRDefault="008B670D">
            <w:pPr>
              <w:pStyle w:val="Compact"/>
            </w:pPr>
          </w:p>
        </w:tc>
        <w:tc>
          <w:tcPr>
            <w:tcW w:w="0" w:type="auto"/>
          </w:tcPr>
          <w:p w14:paraId="4316A52D" w14:textId="77777777" w:rsidR="008B670D" w:rsidRDefault="008B670D">
            <w:pPr>
              <w:pStyle w:val="Compact"/>
            </w:pPr>
          </w:p>
        </w:tc>
        <w:tc>
          <w:tcPr>
            <w:tcW w:w="0" w:type="auto"/>
          </w:tcPr>
          <w:p w14:paraId="56CB8C08" w14:textId="77777777" w:rsidR="008B670D" w:rsidRDefault="008B670D">
            <w:pPr>
              <w:pStyle w:val="Compact"/>
            </w:pPr>
          </w:p>
        </w:tc>
        <w:tc>
          <w:tcPr>
            <w:tcW w:w="0" w:type="auto"/>
          </w:tcPr>
          <w:p w14:paraId="59C80332" w14:textId="77777777" w:rsidR="008B670D" w:rsidRDefault="00BD7037">
            <w:pPr>
              <w:pStyle w:val="Compact"/>
            </w:pPr>
            <m:oMathPara>
              <m:oMath>
                <m:sSup>
                  <m:sSupPr>
                    <m:ctrlPr>
                      <w:rPr>
                        <w:rFonts w:ascii="Cambria Math" w:hAnsi="Cambria Math"/>
                      </w:rPr>
                    </m:ctrlPr>
                  </m:sSupPr>
                  <m:e/>
                  <m:sup>
                    <m:r>
                      <w:rPr>
                        <w:rFonts w:ascii="Cambria Math" w:hAnsi="Cambria Math"/>
                      </w:rPr>
                      <m:t>30,72</m:t>
                    </m:r>
                  </m:sup>
                </m:sSup>
              </m:oMath>
            </m:oMathPara>
          </w:p>
        </w:tc>
      </w:tr>
      <w:tr w:rsidR="008B670D" w14:paraId="3F7655C2" w14:textId="77777777">
        <w:tc>
          <w:tcPr>
            <w:tcW w:w="0" w:type="auto"/>
          </w:tcPr>
          <w:p w14:paraId="5B38513E" w14:textId="77777777" w:rsidR="008B670D" w:rsidRDefault="00514B36">
            <w:pPr>
              <w:pStyle w:val="Compact"/>
            </w:pPr>
            <w:r>
              <w:rPr>
                <w:b/>
              </w:rPr>
              <w:t>Cariclip NO2-F</w:t>
            </w:r>
          </w:p>
        </w:tc>
        <w:tc>
          <w:tcPr>
            <w:tcW w:w="0" w:type="auto"/>
          </w:tcPr>
          <w:p w14:paraId="1A9196E9" w14:textId="77777777" w:rsidR="008B670D" w:rsidRDefault="00514B36">
            <w:pPr>
              <w:pStyle w:val="Compact"/>
            </w:pPr>
            <w:r>
              <w:t>electrochemical</w:t>
            </w:r>
          </w:p>
        </w:tc>
        <w:tc>
          <w:tcPr>
            <w:tcW w:w="0" w:type="auto"/>
          </w:tcPr>
          <w:p w14:paraId="5E5724E3"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02EF3CD" w14:textId="77777777" w:rsidR="008B670D" w:rsidRDefault="008B670D">
            <w:pPr>
              <w:pStyle w:val="Compact"/>
            </w:pPr>
          </w:p>
        </w:tc>
        <w:tc>
          <w:tcPr>
            <w:tcW w:w="0" w:type="auto"/>
          </w:tcPr>
          <w:p w14:paraId="344BE96C" w14:textId="77777777" w:rsidR="008B670D" w:rsidRDefault="008B670D">
            <w:pPr>
              <w:pStyle w:val="Compact"/>
            </w:pPr>
          </w:p>
        </w:tc>
        <w:tc>
          <w:tcPr>
            <w:tcW w:w="0" w:type="auto"/>
          </w:tcPr>
          <w:p w14:paraId="5F46A7ED" w14:textId="77777777" w:rsidR="008B670D" w:rsidRDefault="008B670D">
            <w:pPr>
              <w:pStyle w:val="Compact"/>
            </w:pPr>
          </w:p>
        </w:tc>
        <w:tc>
          <w:tcPr>
            <w:tcW w:w="0" w:type="auto"/>
          </w:tcPr>
          <w:p w14:paraId="34A52B2E" w14:textId="77777777" w:rsidR="008B670D" w:rsidRDefault="00BD7037">
            <w:pPr>
              <w:pStyle w:val="Compact"/>
            </w:pPr>
            <m:oMathPara>
              <m:oMath>
                <m:sSup>
                  <m:sSupPr>
                    <m:ctrlPr>
                      <w:rPr>
                        <w:rFonts w:ascii="Cambria Math" w:hAnsi="Cambria Math"/>
                      </w:rPr>
                    </m:ctrlPr>
                  </m:sSupPr>
                  <m:e/>
                  <m:sup>
                    <m:r>
                      <w:rPr>
                        <w:rFonts w:ascii="Cambria Math" w:hAnsi="Cambria Math"/>
                      </w:rPr>
                      <m:t>55</m:t>
                    </m:r>
                  </m:sup>
                </m:sSup>
              </m:oMath>
            </m:oMathPara>
          </w:p>
        </w:tc>
      </w:tr>
      <w:tr w:rsidR="008B670D" w14:paraId="6CFE8754" w14:textId="77777777">
        <w:tc>
          <w:tcPr>
            <w:tcW w:w="0" w:type="auto"/>
          </w:tcPr>
          <w:p w14:paraId="39C4C958" w14:textId="77777777" w:rsidR="008B670D" w:rsidRDefault="00514B36">
            <w:pPr>
              <w:pStyle w:val="Compact"/>
            </w:pPr>
            <w:r>
              <w:rPr>
                <w:b/>
              </w:rPr>
              <w:t>MiCS-2710</w:t>
            </w:r>
          </w:p>
        </w:tc>
        <w:tc>
          <w:tcPr>
            <w:tcW w:w="0" w:type="auto"/>
          </w:tcPr>
          <w:p w14:paraId="4D6D14F4" w14:textId="77777777" w:rsidR="008B670D" w:rsidRDefault="00514B36">
            <w:pPr>
              <w:pStyle w:val="Compact"/>
            </w:pPr>
            <w:r>
              <w:t>MOs</w:t>
            </w:r>
          </w:p>
        </w:tc>
        <w:tc>
          <w:tcPr>
            <w:tcW w:w="0" w:type="auto"/>
          </w:tcPr>
          <w:p w14:paraId="6CC9A244"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E62EB70" w14:textId="77777777" w:rsidR="008B670D" w:rsidRDefault="008B670D">
            <w:pPr>
              <w:pStyle w:val="Compact"/>
            </w:pPr>
          </w:p>
        </w:tc>
        <w:tc>
          <w:tcPr>
            <w:tcW w:w="0" w:type="auto"/>
          </w:tcPr>
          <w:p w14:paraId="03EEEE59" w14:textId="77777777" w:rsidR="008B670D" w:rsidRDefault="008B670D">
            <w:pPr>
              <w:pStyle w:val="Compact"/>
            </w:pPr>
          </w:p>
        </w:tc>
        <w:tc>
          <w:tcPr>
            <w:tcW w:w="0" w:type="auto"/>
          </w:tcPr>
          <w:p w14:paraId="003A8AD4" w14:textId="77777777" w:rsidR="008B670D" w:rsidRDefault="008B670D">
            <w:pPr>
              <w:pStyle w:val="Compact"/>
            </w:pPr>
          </w:p>
        </w:tc>
        <w:tc>
          <w:tcPr>
            <w:tcW w:w="0" w:type="auto"/>
          </w:tcPr>
          <w:p w14:paraId="60EC86DC" w14:textId="77777777" w:rsidR="008B670D" w:rsidRDefault="00BD7037">
            <w:pPr>
              <w:pStyle w:val="Compact"/>
            </w:pPr>
            <m:oMathPara>
              <m:oMath>
                <m:sSup>
                  <m:sSupPr>
                    <m:ctrlPr>
                      <w:rPr>
                        <w:rFonts w:ascii="Cambria Math" w:hAnsi="Cambria Math"/>
                      </w:rPr>
                    </m:ctrlPr>
                  </m:sSupPr>
                  <m:e/>
                  <m:sup>
                    <m:r>
                      <w:rPr>
                        <w:rFonts w:ascii="Cambria Math" w:hAnsi="Cambria Math"/>
                      </w:rPr>
                      <m:t>57,72</m:t>
                    </m:r>
                  </m:sup>
                </m:sSup>
              </m:oMath>
            </m:oMathPara>
          </w:p>
        </w:tc>
      </w:tr>
      <w:tr w:rsidR="008B670D" w14:paraId="7037BB2D" w14:textId="77777777">
        <w:tc>
          <w:tcPr>
            <w:tcW w:w="0" w:type="auto"/>
          </w:tcPr>
          <w:p w14:paraId="7B9A8ED5" w14:textId="77777777" w:rsidR="008B670D" w:rsidRDefault="00514B36">
            <w:pPr>
              <w:pStyle w:val="Compact"/>
            </w:pPr>
            <w:r>
              <w:rPr>
                <w:b/>
              </w:rPr>
              <w:t>MICS-4514</w:t>
            </w:r>
          </w:p>
        </w:tc>
        <w:tc>
          <w:tcPr>
            <w:tcW w:w="0" w:type="auto"/>
          </w:tcPr>
          <w:p w14:paraId="7366822E" w14:textId="77777777" w:rsidR="008B670D" w:rsidRDefault="00514B36">
            <w:pPr>
              <w:pStyle w:val="Compact"/>
            </w:pPr>
            <w:r>
              <w:t>MOs</w:t>
            </w:r>
          </w:p>
        </w:tc>
        <w:tc>
          <w:tcPr>
            <w:tcW w:w="0" w:type="auto"/>
          </w:tcPr>
          <w:p w14:paraId="3E9D01D7"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85C7AEF" w14:textId="77777777" w:rsidR="008B670D" w:rsidRDefault="008B670D">
            <w:pPr>
              <w:pStyle w:val="Compact"/>
            </w:pPr>
          </w:p>
        </w:tc>
        <w:tc>
          <w:tcPr>
            <w:tcW w:w="0" w:type="auto"/>
          </w:tcPr>
          <w:p w14:paraId="7EE4F6E4" w14:textId="77777777" w:rsidR="008B670D" w:rsidRDefault="008B670D">
            <w:pPr>
              <w:pStyle w:val="Compact"/>
            </w:pPr>
          </w:p>
        </w:tc>
        <w:tc>
          <w:tcPr>
            <w:tcW w:w="0" w:type="auto"/>
          </w:tcPr>
          <w:p w14:paraId="30E08164" w14:textId="77777777" w:rsidR="008B670D" w:rsidRDefault="008B670D">
            <w:pPr>
              <w:pStyle w:val="Compact"/>
            </w:pPr>
          </w:p>
        </w:tc>
        <w:tc>
          <w:tcPr>
            <w:tcW w:w="0" w:type="auto"/>
          </w:tcPr>
          <w:p w14:paraId="2FD096D8" w14:textId="77777777" w:rsidR="008B670D" w:rsidRDefault="00BD7037">
            <w:pPr>
              <w:pStyle w:val="Compact"/>
            </w:pPr>
            <m:oMathPara>
              <m:oMath>
                <m:sSup>
                  <m:sSupPr>
                    <m:ctrlPr>
                      <w:rPr>
                        <w:rFonts w:ascii="Cambria Math" w:hAnsi="Cambria Math"/>
                      </w:rPr>
                    </m:ctrlPr>
                  </m:sSupPr>
                  <m:e/>
                  <m:sup>
                    <m:r>
                      <w:rPr>
                        <w:rFonts w:ascii="Cambria Math" w:hAnsi="Cambria Math"/>
                      </w:rPr>
                      <m:t>57</m:t>
                    </m:r>
                  </m:sup>
                </m:sSup>
              </m:oMath>
            </m:oMathPara>
          </w:p>
        </w:tc>
      </w:tr>
      <w:tr w:rsidR="008B670D" w14:paraId="20092D20" w14:textId="77777777">
        <w:tc>
          <w:tcPr>
            <w:tcW w:w="0" w:type="auto"/>
          </w:tcPr>
          <w:p w14:paraId="25149DF8" w14:textId="77777777" w:rsidR="008B670D" w:rsidRDefault="00514B36">
            <w:pPr>
              <w:pStyle w:val="Compact"/>
            </w:pPr>
            <w:r>
              <w:rPr>
                <w:b/>
              </w:rPr>
              <w:t>NO2-A1</w:t>
            </w:r>
          </w:p>
        </w:tc>
        <w:tc>
          <w:tcPr>
            <w:tcW w:w="0" w:type="auto"/>
          </w:tcPr>
          <w:p w14:paraId="22FCE6DF" w14:textId="77777777" w:rsidR="008B670D" w:rsidRDefault="00514B36">
            <w:pPr>
              <w:pStyle w:val="Compact"/>
            </w:pPr>
            <w:r>
              <w:t>electrochemical</w:t>
            </w:r>
          </w:p>
        </w:tc>
        <w:tc>
          <w:tcPr>
            <w:tcW w:w="0" w:type="auto"/>
          </w:tcPr>
          <w:p w14:paraId="5B31C03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EA70712" w14:textId="77777777" w:rsidR="008B670D" w:rsidRDefault="008B670D">
            <w:pPr>
              <w:pStyle w:val="Compact"/>
            </w:pPr>
          </w:p>
        </w:tc>
        <w:tc>
          <w:tcPr>
            <w:tcW w:w="0" w:type="auto"/>
          </w:tcPr>
          <w:p w14:paraId="08C70D44" w14:textId="77777777" w:rsidR="008B670D" w:rsidRDefault="008B670D">
            <w:pPr>
              <w:pStyle w:val="Compact"/>
            </w:pPr>
          </w:p>
        </w:tc>
        <w:tc>
          <w:tcPr>
            <w:tcW w:w="0" w:type="auto"/>
          </w:tcPr>
          <w:p w14:paraId="5754A75E" w14:textId="77777777" w:rsidR="008B670D" w:rsidRDefault="008B670D">
            <w:pPr>
              <w:pStyle w:val="Compact"/>
            </w:pPr>
          </w:p>
        </w:tc>
        <w:tc>
          <w:tcPr>
            <w:tcW w:w="0" w:type="auto"/>
          </w:tcPr>
          <w:p w14:paraId="65A5ADCB" w14:textId="77777777" w:rsidR="008B670D" w:rsidRDefault="00BD7037">
            <w:pPr>
              <w:pStyle w:val="Compact"/>
            </w:pPr>
            <m:oMathPara>
              <m:oMath>
                <m:sSup>
                  <m:sSupPr>
                    <m:ctrlPr>
                      <w:rPr>
                        <w:rFonts w:ascii="Cambria Math" w:hAnsi="Cambria Math"/>
                      </w:rPr>
                    </m:ctrlPr>
                  </m:sSupPr>
                  <m:e/>
                  <m:sup>
                    <m:r>
                      <w:rPr>
                        <w:rFonts w:ascii="Cambria Math" w:hAnsi="Cambria Math"/>
                      </w:rPr>
                      <m:t>72</m:t>
                    </m:r>
                  </m:sup>
                </m:sSup>
              </m:oMath>
            </m:oMathPara>
          </w:p>
        </w:tc>
      </w:tr>
      <w:tr w:rsidR="008B670D" w14:paraId="0824956A" w14:textId="77777777">
        <w:tc>
          <w:tcPr>
            <w:tcW w:w="0" w:type="auto"/>
          </w:tcPr>
          <w:p w14:paraId="1B14D914" w14:textId="77777777" w:rsidR="008B670D" w:rsidRDefault="00514B36">
            <w:pPr>
              <w:pStyle w:val="Compact"/>
            </w:pPr>
            <w:r>
              <w:rPr>
                <w:b/>
              </w:rPr>
              <w:lastRenderedPageBreak/>
              <w:t>NO2-B4</w:t>
            </w:r>
          </w:p>
        </w:tc>
        <w:tc>
          <w:tcPr>
            <w:tcW w:w="0" w:type="auto"/>
          </w:tcPr>
          <w:p w14:paraId="09D88D71" w14:textId="77777777" w:rsidR="008B670D" w:rsidRDefault="00514B36">
            <w:pPr>
              <w:pStyle w:val="Compact"/>
            </w:pPr>
            <w:r>
              <w:t>electrochemical</w:t>
            </w:r>
          </w:p>
        </w:tc>
        <w:tc>
          <w:tcPr>
            <w:tcW w:w="0" w:type="auto"/>
          </w:tcPr>
          <w:p w14:paraId="53B6CBD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6B7D6BF" w14:textId="77777777" w:rsidR="008B670D" w:rsidRDefault="008B670D">
            <w:pPr>
              <w:pStyle w:val="Compact"/>
            </w:pPr>
          </w:p>
        </w:tc>
        <w:tc>
          <w:tcPr>
            <w:tcW w:w="0" w:type="auto"/>
          </w:tcPr>
          <w:p w14:paraId="75B621B8" w14:textId="77777777" w:rsidR="008B670D" w:rsidRDefault="008B670D">
            <w:pPr>
              <w:pStyle w:val="Compact"/>
            </w:pPr>
          </w:p>
        </w:tc>
        <w:tc>
          <w:tcPr>
            <w:tcW w:w="0" w:type="auto"/>
          </w:tcPr>
          <w:p w14:paraId="673882DB" w14:textId="77777777" w:rsidR="008B670D" w:rsidRDefault="008B670D">
            <w:pPr>
              <w:pStyle w:val="Compact"/>
            </w:pPr>
          </w:p>
        </w:tc>
        <w:tc>
          <w:tcPr>
            <w:tcW w:w="0" w:type="auto"/>
          </w:tcPr>
          <w:p w14:paraId="7E0104DD" w14:textId="77777777" w:rsidR="008B670D" w:rsidRDefault="00BD7037">
            <w:pPr>
              <w:pStyle w:val="Compact"/>
            </w:pPr>
            <m:oMathPara>
              <m:oMath>
                <m:sSup>
                  <m:sSupPr>
                    <m:ctrlPr>
                      <w:rPr>
                        <w:rFonts w:ascii="Cambria Math" w:hAnsi="Cambria Math"/>
                      </w:rPr>
                    </m:ctrlPr>
                  </m:sSupPr>
                  <m:e/>
                  <m:sup>
                    <m:r>
                      <w:rPr>
                        <w:rFonts w:ascii="Cambria Math" w:hAnsi="Cambria Math"/>
                      </w:rPr>
                      <m:t>55,57</m:t>
                    </m:r>
                  </m:sup>
                </m:sSup>
              </m:oMath>
            </m:oMathPara>
          </w:p>
        </w:tc>
      </w:tr>
      <w:tr w:rsidR="008B670D" w14:paraId="562C55D0" w14:textId="77777777">
        <w:tc>
          <w:tcPr>
            <w:tcW w:w="0" w:type="auto"/>
          </w:tcPr>
          <w:p w14:paraId="7E84B22F" w14:textId="77777777" w:rsidR="008B670D" w:rsidRDefault="00514B36">
            <w:pPr>
              <w:pStyle w:val="Compact"/>
            </w:pPr>
            <w:r>
              <w:rPr>
                <w:b/>
              </w:rPr>
              <w:t>NO2-B42F</w:t>
            </w:r>
          </w:p>
        </w:tc>
        <w:tc>
          <w:tcPr>
            <w:tcW w:w="0" w:type="auto"/>
          </w:tcPr>
          <w:p w14:paraId="43B4BB7F" w14:textId="77777777" w:rsidR="008B670D" w:rsidRDefault="00514B36">
            <w:pPr>
              <w:pStyle w:val="Compact"/>
            </w:pPr>
            <w:r>
              <w:t>electrochemical</w:t>
            </w:r>
          </w:p>
        </w:tc>
        <w:tc>
          <w:tcPr>
            <w:tcW w:w="0" w:type="auto"/>
          </w:tcPr>
          <w:p w14:paraId="0789CBE2"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C5F6149" w14:textId="77777777" w:rsidR="008B670D" w:rsidRDefault="008B670D">
            <w:pPr>
              <w:pStyle w:val="Compact"/>
            </w:pPr>
          </w:p>
        </w:tc>
        <w:tc>
          <w:tcPr>
            <w:tcW w:w="0" w:type="auto"/>
          </w:tcPr>
          <w:p w14:paraId="0224129A" w14:textId="77777777" w:rsidR="008B670D" w:rsidRDefault="008B670D">
            <w:pPr>
              <w:pStyle w:val="Compact"/>
            </w:pPr>
          </w:p>
        </w:tc>
        <w:tc>
          <w:tcPr>
            <w:tcW w:w="0" w:type="auto"/>
          </w:tcPr>
          <w:p w14:paraId="3CEA52B2" w14:textId="77777777" w:rsidR="008B670D" w:rsidRDefault="008B670D">
            <w:pPr>
              <w:pStyle w:val="Compact"/>
            </w:pPr>
          </w:p>
        </w:tc>
        <w:tc>
          <w:tcPr>
            <w:tcW w:w="0" w:type="auto"/>
          </w:tcPr>
          <w:p w14:paraId="04734BB7" w14:textId="77777777" w:rsidR="008B670D" w:rsidRDefault="00BD7037">
            <w:pPr>
              <w:pStyle w:val="Compact"/>
            </w:pPr>
            <m:oMathPara>
              <m:oMath>
                <m:sSup>
                  <m:sSupPr>
                    <m:ctrlPr>
                      <w:rPr>
                        <w:rFonts w:ascii="Cambria Math" w:hAnsi="Cambria Math"/>
                      </w:rPr>
                    </m:ctrlPr>
                  </m:sSupPr>
                  <m:e/>
                  <m:sup>
                    <m:r>
                      <w:rPr>
                        <w:rFonts w:ascii="Cambria Math" w:hAnsi="Cambria Math"/>
                      </w:rPr>
                      <m:t>70</m:t>
                    </m:r>
                  </m:sup>
                </m:sSup>
              </m:oMath>
            </m:oMathPara>
          </w:p>
        </w:tc>
      </w:tr>
      <w:tr w:rsidR="008B670D" w14:paraId="58A55DF8" w14:textId="77777777">
        <w:tc>
          <w:tcPr>
            <w:tcW w:w="0" w:type="auto"/>
          </w:tcPr>
          <w:p w14:paraId="7DE4FE73" w14:textId="77777777" w:rsidR="008B670D" w:rsidRDefault="00514B36">
            <w:pPr>
              <w:pStyle w:val="Compact"/>
            </w:pPr>
            <w:r>
              <w:rPr>
                <w:b/>
              </w:rPr>
              <w:t>NO2-B43F</w:t>
            </w:r>
          </w:p>
        </w:tc>
        <w:tc>
          <w:tcPr>
            <w:tcW w:w="0" w:type="auto"/>
          </w:tcPr>
          <w:p w14:paraId="55028593" w14:textId="77777777" w:rsidR="008B670D" w:rsidRDefault="00514B36">
            <w:pPr>
              <w:pStyle w:val="Compact"/>
            </w:pPr>
            <w:r>
              <w:t>electrochemical</w:t>
            </w:r>
          </w:p>
        </w:tc>
        <w:tc>
          <w:tcPr>
            <w:tcW w:w="0" w:type="auto"/>
          </w:tcPr>
          <w:p w14:paraId="5CCB45B9"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D3EA491" w14:textId="77777777" w:rsidR="008B670D" w:rsidRDefault="008B670D">
            <w:pPr>
              <w:pStyle w:val="Compact"/>
            </w:pPr>
          </w:p>
        </w:tc>
        <w:tc>
          <w:tcPr>
            <w:tcW w:w="0" w:type="auto"/>
          </w:tcPr>
          <w:p w14:paraId="673C5120" w14:textId="77777777" w:rsidR="008B670D" w:rsidRDefault="008B670D">
            <w:pPr>
              <w:pStyle w:val="Compact"/>
            </w:pPr>
          </w:p>
        </w:tc>
        <w:tc>
          <w:tcPr>
            <w:tcW w:w="0" w:type="auto"/>
          </w:tcPr>
          <w:p w14:paraId="10011B9C" w14:textId="77777777" w:rsidR="008B670D" w:rsidRDefault="008B670D">
            <w:pPr>
              <w:pStyle w:val="Compact"/>
            </w:pPr>
          </w:p>
        </w:tc>
        <w:tc>
          <w:tcPr>
            <w:tcW w:w="0" w:type="auto"/>
          </w:tcPr>
          <w:p w14:paraId="158CE121" w14:textId="77777777" w:rsidR="008B670D" w:rsidRDefault="00BD7037">
            <w:pPr>
              <w:pStyle w:val="Compact"/>
            </w:pPr>
            <m:oMathPara>
              <m:oMath>
                <m:sSup>
                  <m:sSupPr>
                    <m:ctrlPr>
                      <w:rPr>
                        <w:rFonts w:ascii="Cambria Math" w:hAnsi="Cambria Math"/>
                      </w:rPr>
                    </m:ctrlPr>
                  </m:sSupPr>
                  <m:e/>
                  <m:sup>
                    <m:r>
                      <w:rPr>
                        <w:rFonts w:ascii="Cambria Math" w:hAnsi="Cambria Math"/>
                      </w:rPr>
                      <m:t>64</m:t>
                    </m:r>
                  </m:sup>
                </m:sSup>
              </m:oMath>
            </m:oMathPara>
          </w:p>
        </w:tc>
      </w:tr>
      <w:tr w:rsidR="008B670D" w14:paraId="27BB3D65" w14:textId="77777777">
        <w:tc>
          <w:tcPr>
            <w:tcW w:w="0" w:type="auto"/>
          </w:tcPr>
          <w:p w14:paraId="5B12C8A9" w14:textId="77777777" w:rsidR="008B670D" w:rsidRDefault="00514B36">
            <w:pPr>
              <w:pStyle w:val="Compact"/>
            </w:pPr>
            <w:r>
              <w:rPr>
                <w:b/>
              </w:rPr>
              <w:t>NO2 3E50</w:t>
            </w:r>
          </w:p>
        </w:tc>
        <w:tc>
          <w:tcPr>
            <w:tcW w:w="0" w:type="auto"/>
          </w:tcPr>
          <w:p w14:paraId="7AA8E5DD" w14:textId="77777777" w:rsidR="008B670D" w:rsidRDefault="00514B36">
            <w:pPr>
              <w:pStyle w:val="Compact"/>
            </w:pPr>
            <w:r>
              <w:t>electrochemical</w:t>
            </w:r>
          </w:p>
        </w:tc>
        <w:tc>
          <w:tcPr>
            <w:tcW w:w="0" w:type="auto"/>
          </w:tcPr>
          <w:p w14:paraId="3C8753C2"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EA518B6" w14:textId="77777777" w:rsidR="008B670D" w:rsidRDefault="008B670D">
            <w:pPr>
              <w:pStyle w:val="Compact"/>
            </w:pPr>
          </w:p>
        </w:tc>
        <w:tc>
          <w:tcPr>
            <w:tcW w:w="0" w:type="auto"/>
          </w:tcPr>
          <w:p w14:paraId="0EB1D2CA" w14:textId="77777777" w:rsidR="008B670D" w:rsidRDefault="008B670D">
            <w:pPr>
              <w:pStyle w:val="Compact"/>
            </w:pPr>
          </w:p>
        </w:tc>
        <w:tc>
          <w:tcPr>
            <w:tcW w:w="0" w:type="auto"/>
          </w:tcPr>
          <w:p w14:paraId="56F04C99" w14:textId="77777777" w:rsidR="008B670D" w:rsidRDefault="008B670D">
            <w:pPr>
              <w:pStyle w:val="Compact"/>
            </w:pPr>
          </w:p>
        </w:tc>
        <w:tc>
          <w:tcPr>
            <w:tcW w:w="0" w:type="auto"/>
          </w:tcPr>
          <w:p w14:paraId="5BB772C8" w14:textId="77777777" w:rsidR="008B670D" w:rsidRDefault="00BD7037">
            <w:pPr>
              <w:pStyle w:val="Compact"/>
            </w:pPr>
            <m:oMathPara>
              <m:oMath>
                <m:sSup>
                  <m:sSupPr>
                    <m:ctrlPr>
                      <w:rPr>
                        <w:rFonts w:ascii="Cambria Math" w:hAnsi="Cambria Math"/>
                      </w:rPr>
                    </m:ctrlPr>
                  </m:sSupPr>
                  <m:e/>
                  <m:sup>
                    <m:r>
                      <w:rPr>
                        <w:rFonts w:ascii="Cambria Math" w:hAnsi="Cambria Math"/>
                      </w:rPr>
                      <m:t>55,57,26</m:t>
                    </m:r>
                  </m:sup>
                </m:sSup>
              </m:oMath>
            </m:oMathPara>
          </w:p>
        </w:tc>
      </w:tr>
      <w:tr w:rsidR="008B670D" w14:paraId="4FE591A6" w14:textId="77777777">
        <w:tc>
          <w:tcPr>
            <w:tcW w:w="0" w:type="auto"/>
          </w:tcPr>
          <w:p w14:paraId="552F2441" w14:textId="77777777" w:rsidR="008B670D" w:rsidRDefault="00514B36">
            <w:pPr>
              <w:pStyle w:val="Compact"/>
            </w:pPr>
            <w:r>
              <w:rPr>
                <w:b/>
              </w:rPr>
              <w:t>CO-B4</w:t>
            </w:r>
          </w:p>
        </w:tc>
        <w:tc>
          <w:tcPr>
            <w:tcW w:w="0" w:type="auto"/>
          </w:tcPr>
          <w:p w14:paraId="0C8EC648" w14:textId="77777777" w:rsidR="008B670D" w:rsidRDefault="00514B36">
            <w:pPr>
              <w:pStyle w:val="Compact"/>
            </w:pPr>
            <w:r>
              <w:t>electrochemical</w:t>
            </w:r>
          </w:p>
        </w:tc>
        <w:tc>
          <w:tcPr>
            <w:tcW w:w="0" w:type="auto"/>
          </w:tcPr>
          <w:p w14:paraId="5C596483" w14:textId="77777777" w:rsidR="008B670D" w:rsidRDefault="008B670D">
            <w:pPr>
              <w:pStyle w:val="Compact"/>
            </w:pPr>
          </w:p>
        </w:tc>
        <w:tc>
          <w:tcPr>
            <w:tcW w:w="0" w:type="auto"/>
          </w:tcPr>
          <w:p w14:paraId="6C71E3CF" w14:textId="77777777" w:rsidR="008B670D" w:rsidRDefault="00514B36">
            <w:pPr>
              <w:pStyle w:val="Compact"/>
            </w:pPr>
            <m:oMathPara>
              <m:oMath>
                <m:r>
                  <w:rPr>
                    <w:rFonts w:ascii="Cambria Math" w:hAnsi="Cambria Math"/>
                  </w:rPr>
                  <m:t>CO</m:t>
                </m:r>
              </m:oMath>
            </m:oMathPara>
          </w:p>
        </w:tc>
        <w:tc>
          <w:tcPr>
            <w:tcW w:w="0" w:type="auto"/>
          </w:tcPr>
          <w:p w14:paraId="683D5D74" w14:textId="77777777" w:rsidR="008B670D" w:rsidRDefault="008B670D">
            <w:pPr>
              <w:pStyle w:val="Compact"/>
            </w:pPr>
          </w:p>
        </w:tc>
        <w:tc>
          <w:tcPr>
            <w:tcW w:w="0" w:type="auto"/>
          </w:tcPr>
          <w:p w14:paraId="153722A7" w14:textId="77777777" w:rsidR="008B670D" w:rsidRDefault="008B670D">
            <w:pPr>
              <w:pStyle w:val="Compact"/>
            </w:pPr>
          </w:p>
        </w:tc>
        <w:tc>
          <w:tcPr>
            <w:tcW w:w="0" w:type="auto"/>
          </w:tcPr>
          <w:p w14:paraId="7F392FA4" w14:textId="77777777" w:rsidR="008B670D" w:rsidRDefault="00BD7037">
            <w:pPr>
              <w:pStyle w:val="Compact"/>
            </w:pPr>
            <m:oMathPara>
              <m:oMath>
                <m:sSup>
                  <m:sSupPr>
                    <m:ctrlPr>
                      <w:rPr>
                        <w:rFonts w:ascii="Cambria Math" w:hAnsi="Cambria Math"/>
                      </w:rPr>
                    </m:ctrlPr>
                  </m:sSupPr>
                  <m:e/>
                  <m:sup>
                    <m:r>
                      <w:rPr>
                        <w:rFonts w:ascii="Cambria Math" w:hAnsi="Cambria Math"/>
                      </w:rPr>
                      <m:t>70</m:t>
                    </m:r>
                  </m:sup>
                </m:sSup>
              </m:oMath>
            </m:oMathPara>
          </w:p>
        </w:tc>
      </w:tr>
      <w:tr w:rsidR="008B670D" w14:paraId="12A7839B" w14:textId="77777777">
        <w:tc>
          <w:tcPr>
            <w:tcW w:w="0" w:type="auto"/>
          </w:tcPr>
          <w:p w14:paraId="35117CE0" w14:textId="77777777" w:rsidR="008B670D" w:rsidRDefault="00514B36">
            <w:pPr>
              <w:pStyle w:val="Compact"/>
            </w:pPr>
            <w:r>
              <w:rPr>
                <w:b/>
              </w:rPr>
              <w:t>CO 3E300</w:t>
            </w:r>
          </w:p>
        </w:tc>
        <w:tc>
          <w:tcPr>
            <w:tcW w:w="0" w:type="auto"/>
          </w:tcPr>
          <w:p w14:paraId="7AF0629B" w14:textId="77777777" w:rsidR="008B670D" w:rsidRDefault="00514B36">
            <w:pPr>
              <w:pStyle w:val="Compact"/>
            </w:pPr>
            <w:r>
              <w:t>electrochemical</w:t>
            </w:r>
          </w:p>
        </w:tc>
        <w:tc>
          <w:tcPr>
            <w:tcW w:w="0" w:type="auto"/>
          </w:tcPr>
          <w:p w14:paraId="7303CE37" w14:textId="77777777" w:rsidR="008B670D" w:rsidRDefault="008B670D">
            <w:pPr>
              <w:pStyle w:val="Compact"/>
            </w:pPr>
          </w:p>
        </w:tc>
        <w:tc>
          <w:tcPr>
            <w:tcW w:w="0" w:type="auto"/>
          </w:tcPr>
          <w:p w14:paraId="740B0232" w14:textId="77777777" w:rsidR="008B670D" w:rsidRDefault="00514B36">
            <w:pPr>
              <w:pStyle w:val="Compact"/>
            </w:pPr>
            <m:oMathPara>
              <m:oMath>
                <m:r>
                  <w:rPr>
                    <w:rFonts w:ascii="Cambria Math" w:hAnsi="Cambria Math"/>
                  </w:rPr>
                  <m:t>CO</m:t>
                </m:r>
              </m:oMath>
            </m:oMathPara>
          </w:p>
        </w:tc>
        <w:tc>
          <w:tcPr>
            <w:tcW w:w="0" w:type="auto"/>
          </w:tcPr>
          <w:p w14:paraId="65603FDB" w14:textId="77777777" w:rsidR="008B670D" w:rsidRDefault="008B670D">
            <w:pPr>
              <w:pStyle w:val="Compact"/>
            </w:pPr>
          </w:p>
        </w:tc>
        <w:tc>
          <w:tcPr>
            <w:tcW w:w="0" w:type="auto"/>
          </w:tcPr>
          <w:p w14:paraId="387EB2F7" w14:textId="77777777" w:rsidR="008B670D" w:rsidRDefault="008B670D">
            <w:pPr>
              <w:pStyle w:val="Compact"/>
            </w:pPr>
          </w:p>
        </w:tc>
        <w:tc>
          <w:tcPr>
            <w:tcW w:w="0" w:type="auto"/>
          </w:tcPr>
          <w:p w14:paraId="6FA4719D" w14:textId="77777777" w:rsidR="008B670D" w:rsidRDefault="00BD7037">
            <w:pPr>
              <w:pStyle w:val="Compact"/>
            </w:pPr>
            <m:oMathPara>
              <m:oMath>
                <m:sSup>
                  <m:sSupPr>
                    <m:ctrlPr>
                      <w:rPr>
                        <w:rFonts w:ascii="Cambria Math" w:hAnsi="Cambria Math"/>
                      </w:rPr>
                    </m:ctrlPr>
                  </m:sSupPr>
                  <m:e/>
                  <m:sup>
                    <m:r>
                      <w:rPr>
                        <w:rFonts w:ascii="Cambria Math" w:hAnsi="Cambria Math"/>
                      </w:rPr>
                      <m:t>26</m:t>
                    </m:r>
                  </m:sup>
                </m:sSup>
              </m:oMath>
            </m:oMathPara>
          </w:p>
        </w:tc>
      </w:tr>
      <w:tr w:rsidR="008B670D" w14:paraId="2537DC98" w14:textId="77777777">
        <w:tc>
          <w:tcPr>
            <w:tcW w:w="0" w:type="auto"/>
          </w:tcPr>
          <w:p w14:paraId="3F70969E" w14:textId="77777777" w:rsidR="008B670D" w:rsidRDefault="00514B36">
            <w:pPr>
              <w:pStyle w:val="Compact"/>
            </w:pPr>
            <w:r>
              <w:rPr>
                <w:b/>
              </w:rPr>
              <w:t>MICS-4514</w:t>
            </w:r>
          </w:p>
        </w:tc>
        <w:tc>
          <w:tcPr>
            <w:tcW w:w="0" w:type="auto"/>
          </w:tcPr>
          <w:p w14:paraId="5D4F05E9" w14:textId="77777777" w:rsidR="008B670D" w:rsidRDefault="00514B36">
            <w:pPr>
              <w:pStyle w:val="Compact"/>
            </w:pPr>
            <w:r>
              <w:t>MOs</w:t>
            </w:r>
          </w:p>
        </w:tc>
        <w:tc>
          <w:tcPr>
            <w:tcW w:w="0" w:type="auto"/>
          </w:tcPr>
          <w:p w14:paraId="3BA2A5AB" w14:textId="77777777" w:rsidR="008B670D" w:rsidRDefault="008B670D">
            <w:pPr>
              <w:pStyle w:val="Compact"/>
            </w:pPr>
          </w:p>
        </w:tc>
        <w:tc>
          <w:tcPr>
            <w:tcW w:w="0" w:type="auto"/>
          </w:tcPr>
          <w:p w14:paraId="69BA6BC8" w14:textId="77777777" w:rsidR="008B670D" w:rsidRDefault="00514B36">
            <w:pPr>
              <w:pStyle w:val="Compact"/>
            </w:pPr>
            <m:oMathPara>
              <m:oMath>
                <m:r>
                  <w:rPr>
                    <w:rFonts w:ascii="Cambria Math" w:hAnsi="Cambria Math"/>
                  </w:rPr>
                  <m:t>CO</m:t>
                </m:r>
              </m:oMath>
            </m:oMathPara>
          </w:p>
        </w:tc>
        <w:tc>
          <w:tcPr>
            <w:tcW w:w="0" w:type="auto"/>
          </w:tcPr>
          <w:p w14:paraId="2FC5CF9E" w14:textId="77777777" w:rsidR="008B670D" w:rsidRDefault="008B670D">
            <w:pPr>
              <w:pStyle w:val="Compact"/>
            </w:pPr>
          </w:p>
        </w:tc>
        <w:tc>
          <w:tcPr>
            <w:tcW w:w="0" w:type="auto"/>
          </w:tcPr>
          <w:p w14:paraId="52BAB2D2" w14:textId="77777777" w:rsidR="008B670D" w:rsidRDefault="008B670D">
            <w:pPr>
              <w:pStyle w:val="Compact"/>
            </w:pPr>
          </w:p>
        </w:tc>
        <w:tc>
          <w:tcPr>
            <w:tcW w:w="0" w:type="auto"/>
          </w:tcPr>
          <w:p w14:paraId="5F6AF4A2" w14:textId="77777777" w:rsidR="008B670D" w:rsidRDefault="00BD7037">
            <w:pPr>
              <w:pStyle w:val="Compact"/>
            </w:pPr>
            <m:oMathPara>
              <m:oMath>
                <m:sSup>
                  <m:sSupPr>
                    <m:ctrlPr>
                      <w:rPr>
                        <w:rFonts w:ascii="Cambria Math" w:hAnsi="Cambria Math"/>
                      </w:rPr>
                    </m:ctrlPr>
                  </m:sSupPr>
                  <m:e/>
                  <m:sup>
                    <m:r>
                      <w:rPr>
                        <w:rFonts w:ascii="Cambria Math" w:hAnsi="Cambria Math"/>
                      </w:rPr>
                      <m:t>58</m:t>
                    </m:r>
                  </m:sup>
                </m:sSup>
              </m:oMath>
            </m:oMathPara>
          </w:p>
        </w:tc>
      </w:tr>
      <w:tr w:rsidR="008B670D" w14:paraId="105E2940" w14:textId="77777777">
        <w:tc>
          <w:tcPr>
            <w:tcW w:w="0" w:type="auto"/>
          </w:tcPr>
          <w:p w14:paraId="6B1682B7" w14:textId="77777777" w:rsidR="008B670D" w:rsidRDefault="00514B36">
            <w:pPr>
              <w:pStyle w:val="Compact"/>
            </w:pPr>
            <w:r>
              <w:rPr>
                <w:b/>
              </w:rPr>
              <w:t>TGS-5042</w:t>
            </w:r>
          </w:p>
        </w:tc>
        <w:tc>
          <w:tcPr>
            <w:tcW w:w="0" w:type="auto"/>
          </w:tcPr>
          <w:p w14:paraId="59A19BF7" w14:textId="77777777" w:rsidR="008B670D" w:rsidRDefault="00514B36">
            <w:pPr>
              <w:pStyle w:val="Compact"/>
            </w:pPr>
            <w:r>
              <w:t>electrochemical</w:t>
            </w:r>
          </w:p>
        </w:tc>
        <w:tc>
          <w:tcPr>
            <w:tcW w:w="0" w:type="auto"/>
          </w:tcPr>
          <w:p w14:paraId="27E94BBE" w14:textId="77777777" w:rsidR="008B670D" w:rsidRDefault="008B670D">
            <w:pPr>
              <w:pStyle w:val="Compact"/>
            </w:pPr>
          </w:p>
        </w:tc>
        <w:tc>
          <w:tcPr>
            <w:tcW w:w="0" w:type="auto"/>
          </w:tcPr>
          <w:p w14:paraId="3C0B78E9" w14:textId="77777777" w:rsidR="008B670D" w:rsidRDefault="00514B36">
            <w:pPr>
              <w:pStyle w:val="Compact"/>
            </w:pPr>
            <m:oMathPara>
              <m:oMath>
                <m:r>
                  <w:rPr>
                    <w:rFonts w:ascii="Cambria Math" w:hAnsi="Cambria Math"/>
                  </w:rPr>
                  <m:t>CO</m:t>
                </m:r>
              </m:oMath>
            </m:oMathPara>
          </w:p>
        </w:tc>
        <w:tc>
          <w:tcPr>
            <w:tcW w:w="0" w:type="auto"/>
          </w:tcPr>
          <w:p w14:paraId="1F2A6806" w14:textId="77777777" w:rsidR="008B670D" w:rsidRDefault="008B670D">
            <w:pPr>
              <w:pStyle w:val="Compact"/>
            </w:pPr>
          </w:p>
        </w:tc>
        <w:tc>
          <w:tcPr>
            <w:tcW w:w="0" w:type="auto"/>
          </w:tcPr>
          <w:p w14:paraId="38E57ECE" w14:textId="77777777" w:rsidR="008B670D" w:rsidRDefault="008B670D">
            <w:pPr>
              <w:pStyle w:val="Compact"/>
            </w:pPr>
          </w:p>
        </w:tc>
        <w:tc>
          <w:tcPr>
            <w:tcW w:w="0" w:type="auto"/>
          </w:tcPr>
          <w:p w14:paraId="573E6965" w14:textId="77777777" w:rsidR="008B670D" w:rsidRDefault="00BD7037">
            <w:pPr>
              <w:pStyle w:val="Compact"/>
            </w:pPr>
            <m:oMathPara>
              <m:oMath>
                <m:sSup>
                  <m:sSupPr>
                    <m:ctrlPr>
                      <w:rPr>
                        <w:rFonts w:ascii="Cambria Math" w:hAnsi="Cambria Math"/>
                      </w:rPr>
                    </m:ctrlPr>
                  </m:sSupPr>
                  <m:e/>
                  <m:sup>
                    <m:r>
                      <w:rPr>
                        <w:rFonts w:ascii="Cambria Math" w:hAnsi="Cambria Math"/>
                      </w:rPr>
                      <m:t>58</m:t>
                    </m:r>
                  </m:sup>
                </m:sSup>
              </m:oMath>
            </m:oMathPara>
          </w:p>
        </w:tc>
      </w:tr>
      <w:tr w:rsidR="008B670D" w14:paraId="13311023" w14:textId="77777777">
        <w:tc>
          <w:tcPr>
            <w:tcW w:w="0" w:type="auto"/>
          </w:tcPr>
          <w:p w14:paraId="076142C3" w14:textId="77777777" w:rsidR="008B670D" w:rsidRDefault="00514B36">
            <w:pPr>
              <w:pStyle w:val="Compact"/>
            </w:pPr>
            <w:r>
              <w:rPr>
                <w:b/>
              </w:rPr>
              <w:t>NO-3E100</w:t>
            </w:r>
          </w:p>
        </w:tc>
        <w:tc>
          <w:tcPr>
            <w:tcW w:w="0" w:type="auto"/>
          </w:tcPr>
          <w:p w14:paraId="394AE365" w14:textId="77777777" w:rsidR="008B670D" w:rsidRDefault="00514B36">
            <w:pPr>
              <w:pStyle w:val="Compact"/>
            </w:pPr>
            <w:r>
              <w:t>electrochemical</w:t>
            </w:r>
          </w:p>
        </w:tc>
        <w:tc>
          <w:tcPr>
            <w:tcW w:w="0" w:type="auto"/>
          </w:tcPr>
          <w:p w14:paraId="09026825" w14:textId="77777777" w:rsidR="008B670D" w:rsidRDefault="008B670D">
            <w:pPr>
              <w:pStyle w:val="Compact"/>
            </w:pPr>
          </w:p>
        </w:tc>
        <w:tc>
          <w:tcPr>
            <w:tcW w:w="0" w:type="auto"/>
          </w:tcPr>
          <w:p w14:paraId="3C620DBC" w14:textId="77777777" w:rsidR="008B670D" w:rsidRDefault="008B670D">
            <w:pPr>
              <w:pStyle w:val="Compact"/>
            </w:pPr>
          </w:p>
        </w:tc>
        <w:tc>
          <w:tcPr>
            <w:tcW w:w="0" w:type="auto"/>
          </w:tcPr>
          <w:p w14:paraId="18B5CB47" w14:textId="77777777" w:rsidR="008B670D" w:rsidRDefault="00514B36">
            <w:pPr>
              <w:pStyle w:val="Compact"/>
            </w:pPr>
            <m:oMathPara>
              <m:oMath>
                <m:r>
                  <w:rPr>
                    <w:rFonts w:ascii="Cambria Math" w:hAnsi="Cambria Math"/>
                  </w:rPr>
                  <m:t>NO</m:t>
                </m:r>
              </m:oMath>
            </m:oMathPara>
          </w:p>
        </w:tc>
        <w:tc>
          <w:tcPr>
            <w:tcW w:w="0" w:type="auto"/>
          </w:tcPr>
          <w:p w14:paraId="11441E70" w14:textId="77777777" w:rsidR="008B670D" w:rsidRDefault="008B670D">
            <w:pPr>
              <w:pStyle w:val="Compact"/>
            </w:pPr>
          </w:p>
        </w:tc>
        <w:tc>
          <w:tcPr>
            <w:tcW w:w="0" w:type="auto"/>
          </w:tcPr>
          <w:p w14:paraId="7D5078A3" w14:textId="77777777" w:rsidR="008B670D" w:rsidRDefault="00BD7037">
            <w:pPr>
              <w:pStyle w:val="Compact"/>
            </w:pPr>
            <m:oMathPara>
              <m:oMath>
                <m:sSup>
                  <m:sSupPr>
                    <m:ctrlPr>
                      <w:rPr>
                        <w:rFonts w:ascii="Cambria Math" w:hAnsi="Cambria Math"/>
                      </w:rPr>
                    </m:ctrlPr>
                  </m:sSupPr>
                  <m:e/>
                  <m:sup>
                    <m:r>
                      <w:rPr>
                        <w:rFonts w:ascii="Cambria Math" w:hAnsi="Cambria Math"/>
                      </w:rPr>
                      <m:t>58,26</m:t>
                    </m:r>
                  </m:sup>
                </m:sSup>
              </m:oMath>
            </m:oMathPara>
          </w:p>
        </w:tc>
      </w:tr>
      <w:tr w:rsidR="008B670D" w14:paraId="65ADEB64" w14:textId="77777777">
        <w:tc>
          <w:tcPr>
            <w:tcW w:w="0" w:type="auto"/>
          </w:tcPr>
          <w:p w14:paraId="5C44B933" w14:textId="77777777" w:rsidR="008B670D" w:rsidRDefault="00514B36">
            <w:pPr>
              <w:pStyle w:val="Compact"/>
            </w:pPr>
            <w:r>
              <w:rPr>
                <w:b/>
              </w:rPr>
              <w:t>NO-B4</w:t>
            </w:r>
          </w:p>
        </w:tc>
        <w:tc>
          <w:tcPr>
            <w:tcW w:w="0" w:type="auto"/>
          </w:tcPr>
          <w:p w14:paraId="5381B2FE" w14:textId="77777777" w:rsidR="008B670D" w:rsidRDefault="00514B36">
            <w:pPr>
              <w:pStyle w:val="Compact"/>
            </w:pPr>
            <w:r>
              <w:t>electrochemical</w:t>
            </w:r>
          </w:p>
        </w:tc>
        <w:tc>
          <w:tcPr>
            <w:tcW w:w="0" w:type="auto"/>
          </w:tcPr>
          <w:p w14:paraId="31BC8F78" w14:textId="77777777" w:rsidR="008B670D" w:rsidRDefault="008B670D">
            <w:pPr>
              <w:pStyle w:val="Compact"/>
            </w:pPr>
          </w:p>
        </w:tc>
        <w:tc>
          <w:tcPr>
            <w:tcW w:w="0" w:type="auto"/>
          </w:tcPr>
          <w:p w14:paraId="29D8B63A" w14:textId="77777777" w:rsidR="008B670D" w:rsidRDefault="008B670D">
            <w:pPr>
              <w:pStyle w:val="Compact"/>
            </w:pPr>
          </w:p>
        </w:tc>
        <w:tc>
          <w:tcPr>
            <w:tcW w:w="0" w:type="auto"/>
          </w:tcPr>
          <w:p w14:paraId="79D39B6B" w14:textId="77777777" w:rsidR="008B670D" w:rsidRDefault="00514B36">
            <w:pPr>
              <w:pStyle w:val="Compact"/>
            </w:pPr>
            <m:oMathPara>
              <m:oMath>
                <m:r>
                  <w:rPr>
                    <w:rFonts w:ascii="Cambria Math" w:hAnsi="Cambria Math"/>
                  </w:rPr>
                  <m:t>NO</m:t>
                </m:r>
              </m:oMath>
            </m:oMathPara>
          </w:p>
        </w:tc>
        <w:tc>
          <w:tcPr>
            <w:tcW w:w="0" w:type="auto"/>
          </w:tcPr>
          <w:p w14:paraId="45FE5B98" w14:textId="77777777" w:rsidR="008B670D" w:rsidRDefault="008B670D">
            <w:pPr>
              <w:pStyle w:val="Compact"/>
            </w:pPr>
          </w:p>
        </w:tc>
        <w:tc>
          <w:tcPr>
            <w:tcW w:w="0" w:type="auto"/>
          </w:tcPr>
          <w:p w14:paraId="4A0CBCA5" w14:textId="77777777" w:rsidR="008B670D" w:rsidRDefault="00BD7037">
            <w:pPr>
              <w:pStyle w:val="Compact"/>
            </w:pPr>
            <m:oMathPara>
              <m:oMath>
                <m:sSup>
                  <m:sSupPr>
                    <m:ctrlPr>
                      <w:rPr>
                        <w:rFonts w:ascii="Cambria Math" w:hAnsi="Cambria Math"/>
                      </w:rPr>
                    </m:ctrlPr>
                  </m:sSupPr>
                  <m:e/>
                  <m:sup>
                    <m:r>
                      <w:rPr>
                        <w:rFonts w:ascii="Cambria Math" w:hAnsi="Cambria Math"/>
                      </w:rPr>
                      <m:t>70</m:t>
                    </m:r>
                  </m:sup>
                </m:sSup>
              </m:oMath>
            </m:oMathPara>
          </w:p>
        </w:tc>
      </w:tr>
      <w:tr w:rsidR="008B670D" w14:paraId="60950446" w14:textId="77777777">
        <w:tc>
          <w:tcPr>
            <w:tcW w:w="0" w:type="auto"/>
          </w:tcPr>
          <w:p w14:paraId="5C2C5948" w14:textId="77777777" w:rsidR="008B670D" w:rsidRDefault="00514B36">
            <w:pPr>
              <w:pStyle w:val="Compact"/>
            </w:pPr>
            <w:r>
              <w:rPr>
                <w:b/>
              </w:rPr>
              <w:t>CairClip O3/NO2</w:t>
            </w:r>
          </w:p>
        </w:tc>
        <w:tc>
          <w:tcPr>
            <w:tcW w:w="0" w:type="auto"/>
          </w:tcPr>
          <w:p w14:paraId="2C6A05F6" w14:textId="77777777" w:rsidR="008B670D" w:rsidRDefault="00514B36">
            <w:pPr>
              <w:pStyle w:val="Compact"/>
            </w:pPr>
            <w:r>
              <w:t>electrochemical</w:t>
            </w:r>
          </w:p>
        </w:tc>
        <w:tc>
          <w:tcPr>
            <w:tcW w:w="0" w:type="auto"/>
          </w:tcPr>
          <w:p w14:paraId="7A7369EF" w14:textId="77777777" w:rsidR="008B670D" w:rsidRDefault="008B670D">
            <w:pPr>
              <w:pStyle w:val="Compact"/>
            </w:pPr>
          </w:p>
        </w:tc>
        <w:tc>
          <w:tcPr>
            <w:tcW w:w="0" w:type="auto"/>
          </w:tcPr>
          <w:p w14:paraId="38B3DF2D" w14:textId="77777777" w:rsidR="008B670D" w:rsidRDefault="008B670D">
            <w:pPr>
              <w:pStyle w:val="Compact"/>
            </w:pPr>
          </w:p>
        </w:tc>
        <w:tc>
          <w:tcPr>
            <w:tcW w:w="0" w:type="auto"/>
          </w:tcPr>
          <w:p w14:paraId="678583CF" w14:textId="77777777" w:rsidR="008B670D" w:rsidRDefault="008B670D">
            <w:pPr>
              <w:pStyle w:val="Compact"/>
            </w:pPr>
          </w:p>
        </w:tc>
        <w:tc>
          <w:tcPr>
            <w:tcW w:w="0" w:type="auto"/>
          </w:tcPr>
          <w:p w14:paraId="081E7A76"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44CC7AD" w14:textId="77777777" w:rsidR="008B670D" w:rsidRDefault="00BD7037">
            <w:pPr>
              <w:pStyle w:val="Compact"/>
            </w:pPr>
            <m:oMathPara>
              <m:oMath>
                <m:sSup>
                  <m:sSupPr>
                    <m:ctrlPr>
                      <w:rPr>
                        <w:rFonts w:ascii="Cambria Math" w:hAnsi="Cambria Math"/>
                      </w:rPr>
                    </m:ctrlPr>
                  </m:sSupPr>
                  <m:e/>
                  <m:sup>
                    <m:r>
                      <w:rPr>
                        <w:rFonts w:ascii="Cambria Math" w:hAnsi="Cambria Math"/>
                      </w:rPr>
                      <m:t>30,55,23,24</m:t>
                    </m:r>
                  </m:sup>
                </m:sSup>
              </m:oMath>
            </m:oMathPara>
          </w:p>
        </w:tc>
      </w:tr>
      <w:tr w:rsidR="008B670D" w14:paraId="5FF2B64D" w14:textId="77777777">
        <w:tc>
          <w:tcPr>
            <w:tcW w:w="0" w:type="auto"/>
          </w:tcPr>
          <w:p w14:paraId="4FD1D5C2" w14:textId="77777777" w:rsidR="008B670D" w:rsidRDefault="00514B36">
            <w:pPr>
              <w:pStyle w:val="Compact"/>
            </w:pPr>
            <w:r>
              <w:rPr>
                <w:b/>
              </w:rPr>
              <w:t>FIS SP-61</w:t>
            </w:r>
          </w:p>
        </w:tc>
        <w:tc>
          <w:tcPr>
            <w:tcW w:w="0" w:type="auto"/>
          </w:tcPr>
          <w:p w14:paraId="400255A2" w14:textId="77777777" w:rsidR="008B670D" w:rsidRDefault="00514B36">
            <w:pPr>
              <w:pStyle w:val="Compact"/>
            </w:pPr>
            <w:r>
              <w:t>MOs</w:t>
            </w:r>
          </w:p>
        </w:tc>
        <w:tc>
          <w:tcPr>
            <w:tcW w:w="0" w:type="auto"/>
          </w:tcPr>
          <w:p w14:paraId="349BFFBE" w14:textId="77777777" w:rsidR="008B670D" w:rsidRDefault="008B670D">
            <w:pPr>
              <w:pStyle w:val="Compact"/>
            </w:pPr>
          </w:p>
        </w:tc>
        <w:tc>
          <w:tcPr>
            <w:tcW w:w="0" w:type="auto"/>
          </w:tcPr>
          <w:p w14:paraId="5FAEF855" w14:textId="77777777" w:rsidR="008B670D" w:rsidRDefault="008B670D">
            <w:pPr>
              <w:pStyle w:val="Compact"/>
            </w:pPr>
          </w:p>
        </w:tc>
        <w:tc>
          <w:tcPr>
            <w:tcW w:w="0" w:type="auto"/>
          </w:tcPr>
          <w:p w14:paraId="5679CCB0" w14:textId="77777777" w:rsidR="008B670D" w:rsidRDefault="008B670D">
            <w:pPr>
              <w:pStyle w:val="Compact"/>
            </w:pPr>
          </w:p>
        </w:tc>
        <w:tc>
          <w:tcPr>
            <w:tcW w:w="0" w:type="auto"/>
          </w:tcPr>
          <w:p w14:paraId="19AE66CA"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2AA079B" w14:textId="77777777" w:rsidR="008B670D" w:rsidRDefault="00BD7037">
            <w:pPr>
              <w:pStyle w:val="Compact"/>
            </w:pPr>
            <m:oMathPara>
              <m:oMath>
                <m:sSup>
                  <m:sSupPr>
                    <m:ctrlPr>
                      <w:rPr>
                        <w:rFonts w:ascii="Cambria Math" w:hAnsi="Cambria Math"/>
                      </w:rPr>
                    </m:ctrlPr>
                  </m:sSupPr>
                  <m:e/>
                  <m:sup>
                    <m:r>
                      <w:rPr>
                        <w:rFonts w:ascii="Cambria Math" w:hAnsi="Cambria Math"/>
                      </w:rPr>
                      <m:t>56</m:t>
                    </m:r>
                  </m:sup>
                </m:sSup>
              </m:oMath>
            </m:oMathPara>
          </w:p>
        </w:tc>
      </w:tr>
      <w:tr w:rsidR="008B670D" w14:paraId="630CD0AA" w14:textId="77777777">
        <w:tc>
          <w:tcPr>
            <w:tcW w:w="0" w:type="auto"/>
          </w:tcPr>
          <w:p w14:paraId="7D487E83" w14:textId="77777777" w:rsidR="008B670D" w:rsidRDefault="00514B36">
            <w:pPr>
              <w:pStyle w:val="Compact"/>
            </w:pPr>
            <w:r>
              <w:rPr>
                <w:b/>
              </w:rPr>
              <w:t>O3-3E1F</w:t>
            </w:r>
          </w:p>
        </w:tc>
        <w:tc>
          <w:tcPr>
            <w:tcW w:w="0" w:type="auto"/>
          </w:tcPr>
          <w:p w14:paraId="612A5FEC" w14:textId="77777777" w:rsidR="008B670D" w:rsidRDefault="00514B36">
            <w:pPr>
              <w:pStyle w:val="Compact"/>
            </w:pPr>
            <w:r>
              <w:t>electrochemical</w:t>
            </w:r>
          </w:p>
        </w:tc>
        <w:tc>
          <w:tcPr>
            <w:tcW w:w="0" w:type="auto"/>
          </w:tcPr>
          <w:p w14:paraId="31AED626" w14:textId="77777777" w:rsidR="008B670D" w:rsidRDefault="008B670D">
            <w:pPr>
              <w:pStyle w:val="Compact"/>
            </w:pPr>
          </w:p>
        </w:tc>
        <w:tc>
          <w:tcPr>
            <w:tcW w:w="0" w:type="auto"/>
          </w:tcPr>
          <w:p w14:paraId="1B5A3B7C" w14:textId="77777777" w:rsidR="008B670D" w:rsidRDefault="008B670D">
            <w:pPr>
              <w:pStyle w:val="Compact"/>
            </w:pPr>
          </w:p>
        </w:tc>
        <w:tc>
          <w:tcPr>
            <w:tcW w:w="0" w:type="auto"/>
          </w:tcPr>
          <w:p w14:paraId="6FA8C90E" w14:textId="77777777" w:rsidR="008B670D" w:rsidRDefault="008B670D">
            <w:pPr>
              <w:pStyle w:val="Compact"/>
            </w:pPr>
          </w:p>
        </w:tc>
        <w:tc>
          <w:tcPr>
            <w:tcW w:w="0" w:type="auto"/>
          </w:tcPr>
          <w:p w14:paraId="39360317"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8215D7F" w14:textId="77777777" w:rsidR="008B670D" w:rsidRDefault="00BD7037">
            <w:pPr>
              <w:pStyle w:val="Compact"/>
            </w:pPr>
            <m:oMathPara>
              <m:oMath>
                <m:sSup>
                  <m:sSupPr>
                    <m:ctrlPr>
                      <w:rPr>
                        <w:rFonts w:ascii="Cambria Math" w:hAnsi="Cambria Math"/>
                      </w:rPr>
                    </m:ctrlPr>
                  </m:sSupPr>
                  <m:e/>
                  <m:sup>
                    <m:r>
                      <w:rPr>
                        <w:rFonts w:ascii="Cambria Math" w:hAnsi="Cambria Math"/>
                      </w:rPr>
                      <m:t>55,57,26</m:t>
                    </m:r>
                  </m:sup>
                </m:sSup>
              </m:oMath>
            </m:oMathPara>
          </w:p>
        </w:tc>
      </w:tr>
      <w:tr w:rsidR="008B670D" w14:paraId="7EB6BFF5" w14:textId="77777777">
        <w:tc>
          <w:tcPr>
            <w:tcW w:w="0" w:type="auto"/>
          </w:tcPr>
          <w:p w14:paraId="7DADE970" w14:textId="77777777" w:rsidR="008B670D" w:rsidRDefault="00514B36">
            <w:pPr>
              <w:pStyle w:val="Compact"/>
            </w:pPr>
            <w:r>
              <w:rPr>
                <w:b/>
              </w:rPr>
              <w:t>O3-B4</w:t>
            </w:r>
          </w:p>
        </w:tc>
        <w:tc>
          <w:tcPr>
            <w:tcW w:w="0" w:type="auto"/>
          </w:tcPr>
          <w:p w14:paraId="13E16C2B" w14:textId="77777777" w:rsidR="008B670D" w:rsidRDefault="00514B36">
            <w:pPr>
              <w:pStyle w:val="Compact"/>
            </w:pPr>
            <w:r>
              <w:t>electrochemical</w:t>
            </w:r>
          </w:p>
        </w:tc>
        <w:tc>
          <w:tcPr>
            <w:tcW w:w="0" w:type="auto"/>
          </w:tcPr>
          <w:p w14:paraId="49FF7879" w14:textId="77777777" w:rsidR="008B670D" w:rsidRDefault="008B670D">
            <w:pPr>
              <w:pStyle w:val="Compact"/>
            </w:pPr>
          </w:p>
        </w:tc>
        <w:tc>
          <w:tcPr>
            <w:tcW w:w="0" w:type="auto"/>
          </w:tcPr>
          <w:p w14:paraId="68BDA567" w14:textId="77777777" w:rsidR="008B670D" w:rsidRDefault="008B670D">
            <w:pPr>
              <w:pStyle w:val="Compact"/>
            </w:pPr>
          </w:p>
        </w:tc>
        <w:tc>
          <w:tcPr>
            <w:tcW w:w="0" w:type="auto"/>
          </w:tcPr>
          <w:p w14:paraId="4E7F4C64" w14:textId="77777777" w:rsidR="008B670D" w:rsidRDefault="008B670D">
            <w:pPr>
              <w:pStyle w:val="Compact"/>
            </w:pPr>
          </w:p>
        </w:tc>
        <w:tc>
          <w:tcPr>
            <w:tcW w:w="0" w:type="auto"/>
          </w:tcPr>
          <w:p w14:paraId="04A2685B"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58A1E3C" w14:textId="77777777" w:rsidR="008B670D" w:rsidRDefault="00BD7037">
            <w:pPr>
              <w:pStyle w:val="Compact"/>
            </w:pPr>
            <m:oMathPara>
              <m:oMath>
                <m:sSup>
                  <m:sSupPr>
                    <m:ctrlPr>
                      <w:rPr>
                        <w:rFonts w:ascii="Cambria Math" w:hAnsi="Cambria Math"/>
                      </w:rPr>
                    </m:ctrlPr>
                  </m:sSupPr>
                  <m:e/>
                  <m:sup>
                    <m:r>
                      <w:rPr>
                        <w:rFonts w:ascii="Cambria Math" w:hAnsi="Cambria Math"/>
                      </w:rPr>
                      <m:t>55,57,70</m:t>
                    </m:r>
                  </m:sup>
                </m:sSup>
              </m:oMath>
            </m:oMathPara>
          </w:p>
        </w:tc>
      </w:tr>
      <w:tr w:rsidR="008B670D" w14:paraId="6B4B33C4" w14:textId="77777777">
        <w:tc>
          <w:tcPr>
            <w:tcW w:w="0" w:type="auto"/>
          </w:tcPr>
          <w:p w14:paraId="43EF03E1" w14:textId="77777777" w:rsidR="008B670D" w:rsidRDefault="00514B36">
            <w:pPr>
              <w:pStyle w:val="Compact"/>
            </w:pPr>
            <w:r>
              <w:rPr>
                <w:b/>
              </w:rPr>
              <w:t>SM50</w:t>
            </w:r>
          </w:p>
        </w:tc>
        <w:tc>
          <w:tcPr>
            <w:tcW w:w="0" w:type="auto"/>
          </w:tcPr>
          <w:p w14:paraId="43749B8A" w14:textId="77777777" w:rsidR="008B670D" w:rsidRDefault="00514B36">
            <w:pPr>
              <w:pStyle w:val="Compact"/>
            </w:pPr>
            <w:r>
              <w:t>MOs</w:t>
            </w:r>
          </w:p>
        </w:tc>
        <w:tc>
          <w:tcPr>
            <w:tcW w:w="0" w:type="auto"/>
          </w:tcPr>
          <w:p w14:paraId="6B7FDDF0" w14:textId="77777777" w:rsidR="008B670D" w:rsidRDefault="008B670D">
            <w:pPr>
              <w:pStyle w:val="Compact"/>
            </w:pPr>
          </w:p>
        </w:tc>
        <w:tc>
          <w:tcPr>
            <w:tcW w:w="0" w:type="auto"/>
          </w:tcPr>
          <w:p w14:paraId="2372341B" w14:textId="77777777" w:rsidR="008B670D" w:rsidRDefault="008B670D">
            <w:pPr>
              <w:pStyle w:val="Compact"/>
            </w:pPr>
          </w:p>
        </w:tc>
        <w:tc>
          <w:tcPr>
            <w:tcW w:w="0" w:type="auto"/>
          </w:tcPr>
          <w:p w14:paraId="6F45A348" w14:textId="77777777" w:rsidR="008B670D" w:rsidRDefault="008B670D">
            <w:pPr>
              <w:pStyle w:val="Compact"/>
            </w:pPr>
          </w:p>
        </w:tc>
        <w:tc>
          <w:tcPr>
            <w:tcW w:w="0" w:type="auto"/>
          </w:tcPr>
          <w:p w14:paraId="5D95F931"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D85A657" w14:textId="77777777" w:rsidR="008B670D" w:rsidRDefault="00BD7037">
            <w:pPr>
              <w:pStyle w:val="Compact"/>
            </w:pPr>
            <m:oMathPara>
              <m:oMath>
                <m:sSup>
                  <m:sSupPr>
                    <m:ctrlPr>
                      <w:rPr>
                        <w:rFonts w:ascii="Cambria Math" w:hAnsi="Cambria Math"/>
                      </w:rPr>
                    </m:ctrlPr>
                  </m:sSupPr>
                  <m:e/>
                  <m:sup>
                    <m:r>
                      <w:rPr>
                        <w:rFonts w:ascii="Cambria Math" w:hAnsi="Cambria Math"/>
                      </w:rPr>
                      <m:t>24</m:t>
                    </m:r>
                  </m:sup>
                </m:sSup>
              </m:oMath>
            </m:oMathPara>
          </w:p>
        </w:tc>
      </w:tr>
    </w:tbl>
    <w:p w14:paraId="3F0DD014" w14:textId="77777777" w:rsidR="008B670D" w:rsidRDefault="008B670D">
      <w:pPr>
        <w:pStyle w:val="BodyText"/>
      </w:pPr>
    </w:p>
    <w:p w14:paraId="0FF45C12" w14:textId="77777777" w:rsidR="008B670D" w:rsidRDefault="008B670D">
      <w:pPr>
        <w:pStyle w:val="BodyText"/>
      </w:pPr>
    </w:p>
    <w:p w14:paraId="2C7CD8FC" w14:textId="77777777" w:rsidR="008B670D" w:rsidRDefault="00514B36">
      <w:pPr>
        <w:pStyle w:val="TableCaption"/>
      </w:pPr>
      <w:r>
        <w:rPr>
          <w:b/>
        </w:rPr>
        <w:t xml:space="preserve">Table 5 </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5 . Model of Sensor Systems for the detection of NO_{2}, CO, NO and O_{3}."/>
      </w:tblPr>
      <w:tblGrid>
        <w:gridCol w:w="2638"/>
        <w:gridCol w:w="1823"/>
        <w:gridCol w:w="1165"/>
        <w:gridCol w:w="1327"/>
        <w:gridCol w:w="594"/>
        <w:gridCol w:w="510"/>
        <w:gridCol w:w="1303"/>
      </w:tblGrid>
      <w:tr w:rsidR="008B670D" w14:paraId="12E1B437" w14:textId="77777777">
        <w:tc>
          <w:tcPr>
            <w:tcW w:w="0" w:type="auto"/>
            <w:tcBorders>
              <w:bottom w:val="single" w:sz="0" w:space="0" w:color="auto"/>
            </w:tcBorders>
            <w:vAlign w:val="bottom"/>
          </w:tcPr>
          <w:p w14:paraId="4C9D0919" w14:textId="77777777" w:rsidR="008B670D" w:rsidRDefault="00514B36">
            <w:pPr>
              <w:pStyle w:val="Compact"/>
            </w:pPr>
            <w:r>
              <w:t>model</w:t>
            </w:r>
          </w:p>
        </w:tc>
        <w:tc>
          <w:tcPr>
            <w:tcW w:w="0" w:type="auto"/>
            <w:tcBorders>
              <w:bottom w:val="single" w:sz="0" w:space="0" w:color="auto"/>
            </w:tcBorders>
            <w:vAlign w:val="bottom"/>
          </w:tcPr>
          <w:p w14:paraId="3F72DDD9" w14:textId="77777777" w:rsidR="008B670D" w:rsidRDefault="00514B36">
            <w:pPr>
              <w:pStyle w:val="Compact"/>
            </w:pPr>
            <w:r>
              <w:t>type</w:t>
            </w:r>
          </w:p>
        </w:tc>
        <w:tc>
          <w:tcPr>
            <w:tcW w:w="0" w:type="auto"/>
            <w:tcBorders>
              <w:bottom w:val="single" w:sz="0" w:space="0" w:color="auto"/>
            </w:tcBorders>
            <w:vAlign w:val="bottom"/>
          </w:tcPr>
          <w:p w14:paraId="34B59889" w14:textId="77777777" w:rsidR="008B670D" w:rsidRDefault="00514B36">
            <w:pPr>
              <w:pStyle w:val="Compact"/>
            </w:pPr>
            <w:r>
              <w:t>pollutant</w:t>
            </w:r>
          </w:p>
        </w:tc>
        <w:tc>
          <w:tcPr>
            <w:tcW w:w="0" w:type="auto"/>
            <w:tcBorders>
              <w:bottom w:val="single" w:sz="0" w:space="0" w:color="auto"/>
            </w:tcBorders>
            <w:vAlign w:val="bottom"/>
          </w:tcPr>
          <w:p w14:paraId="35A99D48" w14:textId="77777777" w:rsidR="008B670D" w:rsidRDefault="00514B36">
            <w:pPr>
              <w:pStyle w:val="Compact"/>
            </w:pPr>
            <w:r>
              <w:t>pollutant.y</w:t>
            </w:r>
          </w:p>
        </w:tc>
        <w:tc>
          <w:tcPr>
            <w:tcW w:w="0" w:type="auto"/>
            <w:tcBorders>
              <w:bottom w:val="single" w:sz="0" w:space="0" w:color="auto"/>
            </w:tcBorders>
            <w:vAlign w:val="bottom"/>
          </w:tcPr>
          <w:p w14:paraId="4703A102" w14:textId="77777777" w:rsidR="008B670D" w:rsidRDefault="00514B36">
            <w:pPr>
              <w:pStyle w:val="Compact"/>
            </w:pPr>
            <w:r>
              <w:t> </w:t>
            </w:r>
          </w:p>
        </w:tc>
        <w:tc>
          <w:tcPr>
            <w:tcW w:w="0" w:type="auto"/>
            <w:tcBorders>
              <w:bottom w:val="single" w:sz="0" w:space="0" w:color="auto"/>
            </w:tcBorders>
            <w:vAlign w:val="bottom"/>
          </w:tcPr>
          <w:p w14:paraId="714498FF" w14:textId="77777777" w:rsidR="008B670D" w:rsidRDefault="00514B36">
            <w:pPr>
              <w:pStyle w:val="Compact"/>
            </w:pPr>
            <w:r>
              <w:t> </w:t>
            </w:r>
          </w:p>
        </w:tc>
        <w:tc>
          <w:tcPr>
            <w:tcW w:w="0" w:type="auto"/>
            <w:tcBorders>
              <w:bottom w:val="single" w:sz="0" w:space="0" w:color="auto"/>
            </w:tcBorders>
            <w:vAlign w:val="bottom"/>
          </w:tcPr>
          <w:p w14:paraId="6FAE7594" w14:textId="77777777" w:rsidR="008B670D" w:rsidRDefault="00514B36">
            <w:pPr>
              <w:pStyle w:val="Compact"/>
            </w:pPr>
            <w:r>
              <w:t>references</w:t>
            </w:r>
          </w:p>
        </w:tc>
      </w:tr>
      <w:tr w:rsidR="008B670D" w14:paraId="0A49912B" w14:textId="77777777">
        <w:tc>
          <w:tcPr>
            <w:tcW w:w="0" w:type="auto"/>
          </w:tcPr>
          <w:p w14:paraId="77CB68C9" w14:textId="77777777" w:rsidR="008B670D" w:rsidRDefault="00514B36">
            <w:pPr>
              <w:pStyle w:val="Compact"/>
            </w:pPr>
            <w:r>
              <w:rPr>
                <w:b/>
              </w:rPr>
              <w:t>AGT ATS-35 NO2</w:t>
            </w:r>
          </w:p>
        </w:tc>
        <w:tc>
          <w:tcPr>
            <w:tcW w:w="0" w:type="auto"/>
          </w:tcPr>
          <w:p w14:paraId="517FD9CF" w14:textId="77777777" w:rsidR="008B670D" w:rsidRDefault="00514B36">
            <w:pPr>
              <w:pStyle w:val="Compact"/>
            </w:pPr>
            <w:r>
              <w:t>MOs</w:t>
            </w:r>
          </w:p>
        </w:tc>
        <w:tc>
          <w:tcPr>
            <w:tcW w:w="0" w:type="auto"/>
          </w:tcPr>
          <w:p w14:paraId="30D3BE8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6412333" w14:textId="77777777" w:rsidR="008B670D" w:rsidRDefault="008B670D">
            <w:pPr>
              <w:pStyle w:val="Compact"/>
            </w:pPr>
          </w:p>
        </w:tc>
        <w:tc>
          <w:tcPr>
            <w:tcW w:w="0" w:type="auto"/>
          </w:tcPr>
          <w:p w14:paraId="4BF0336B" w14:textId="77777777" w:rsidR="008B670D" w:rsidRDefault="008B670D">
            <w:pPr>
              <w:pStyle w:val="Compact"/>
            </w:pPr>
          </w:p>
        </w:tc>
        <w:tc>
          <w:tcPr>
            <w:tcW w:w="0" w:type="auto"/>
          </w:tcPr>
          <w:p w14:paraId="58F16C2E" w14:textId="77777777" w:rsidR="008B670D" w:rsidRDefault="008B670D">
            <w:pPr>
              <w:pStyle w:val="Compact"/>
            </w:pPr>
          </w:p>
        </w:tc>
        <w:tc>
          <w:tcPr>
            <w:tcW w:w="0" w:type="auto"/>
          </w:tcPr>
          <w:p w14:paraId="40D01886" w14:textId="77777777" w:rsidR="008B670D" w:rsidRDefault="00BD7037">
            <w:pPr>
              <w:pStyle w:val="Compact"/>
            </w:pPr>
            <m:oMathPara>
              <m:oMath>
                <m:sSup>
                  <m:sSupPr>
                    <m:ctrlPr>
                      <w:rPr>
                        <w:rFonts w:ascii="Cambria Math" w:hAnsi="Cambria Math"/>
                      </w:rPr>
                    </m:ctrlPr>
                  </m:sSupPr>
                  <m:e/>
                  <m:sup>
                    <m:r>
                      <w:rPr>
                        <w:rFonts w:ascii="Cambria Math" w:hAnsi="Cambria Math"/>
                      </w:rPr>
                      <m:t>72</m:t>
                    </m:r>
                  </m:sup>
                </m:sSup>
              </m:oMath>
            </m:oMathPara>
          </w:p>
        </w:tc>
      </w:tr>
      <w:tr w:rsidR="008B670D" w14:paraId="6AADE1C3" w14:textId="77777777">
        <w:tc>
          <w:tcPr>
            <w:tcW w:w="0" w:type="auto"/>
          </w:tcPr>
          <w:p w14:paraId="4352D2D9" w14:textId="77777777" w:rsidR="008B670D" w:rsidRDefault="00514B36">
            <w:pPr>
              <w:pStyle w:val="Compact"/>
            </w:pPr>
            <w:r>
              <w:rPr>
                <w:b/>
              </w:rPr>
              <w:t>AirCube</w:t>
            </w:r>
          </w:p>
        </w:tc>
        <w:tc>
          <w:tcPr>
            <w:tcW w:w="0" w:type="auto"/>
          </w:tcPr>
          <w:p w14:paraId="5B6F9976" w14:textId="77777777" w:rsidR="008B670D" w:rsidRDefault="00514B36">
            <w:pPr>
              <w:pStyle w:val="Compact"/>
            </w:pPr>
            <w:r>
              <w:t>electrochemical</w:t>
            </w:r>
          </w:p>
        </w:tc>
        <w:tc>
          <w:tcPr>
            <w:tcW w:w="0" w:type="auto"/>
          </w:tcPr>
          <w:p w14:paraId="635F1A6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285001E" w14:textId="77777777" w:rsidR="008B670D" w:rsidRDefault="008B670D">
            <w:pPr>
              <w:pStyle w:val="Compact"/>
            </w:pPr>
          </w:p>
        </w:tc>
        <w:tc>
          <w:tcPr>
            <w:tcW w:w="0" w:type="auto"/>
          </w:tcPr>
          <w:p w14:paraId="53624DCC" w14:textId="77777777" w:rsidR="008B670D" w:rsidRDefault="008B670D">
            <w:pPr>
              <w:pStyle w:val="Compact"/>
            </w:pPr>
          </w:p>
        </w:tc>
        <w:tc>
          <w:tcPr>
            <w:tcW w:w="0" w:type="auto"/>
          </w:tcPr>
          <w:p w14:paraId="7D4F6F36" w14:textId="77777777" w:rsidR="008B670D" w:rsidRDefault="008B670D">
            <w:pPr>
              <w:pStyle w:val="Compact"/>
            </w:pPr>
          </w:p>
        </w:tc>
        <w:tc>
          <w:tcPr>
            <w:tcW w:w="0" w:type="auto"/>
          </w:tcPr>
          <w:p w14:paraId="6B6A5E3B" w14:textId="77777777" w:rsidR="008B670D" w:rsidRDefault="00BD7037">
            <w:pPr>
              <w:pStyle w:val="Compact"/>
            </w:pPr>
            <m:oMathPara>
              <m:oMath>
                <m:sSup>
                  <m:sSupPr>
                    <m:ctrlPr>
                      <w:rPr>
                        <w:rFonts w:ascii="Cambria Math" w:hAnsi="Cambria Math"/>
                      </w:rPr>
                    </m:ctrlPr>
                  </m:sSupPr>
                  <m:e/>
                  <m:sup>
                    <m:r>
                      <w:rPr>
                        <w:rFonts w:ascii="Cambria Math" w:hAnsi="Cambria Math"/>
                      </w:rPr>
                      <m:t>46,7</m:t>
                    </m:r>
                  </m:sup>
                </m:sSup>
              </m:oMath>
            </m:oMathPara>
          </w:p>
        </w:tc>
      </w:tr>
      <w:tr w:rsidR="008B670D" w14:paraId="22359B92" w14:textId="77777777">
        <w:tc>
          <w:tcPr>
            <w:tcW w:w="0" w:type="auto"/>
          </w:tcPr>
          <w:p w14:paraId="2BBAD813" w14:textId="77777777" w:rsidR="008B670D" w:rsidRDefault="00514B36">
            <w:pPr>
              <w:pStyle w:val="Compact"/>
            </w:pPr>
            <w:r>
              <w:rPr>
                <w:b/>
              </w:rPr>
              <w:t>AirSensEUR (v.2)</w:t>
            </w:r>
          </w:p>
        </w:tc>
        <w:tc>
          <w:tcPr>
            <w:tcW w:w="0" w:type="auto"/>
          </w:tcPr>
          <w:p w14:paraId="3A000966" w14:textId="77777777" w:rsidR="008B670D" w:rsidRDefault="00514B36">
            <w:pPr>
              <w:pStyle w:val="Compact"/>
            </w:pPr>
            <w:r>
              <w:t>electrochemical</w:t>
            </w:r>
          </w:p>
        </w:tc>
        <w:tc>
          <w:tcPr>
            <w:tcW w:w="0" w:type="auto"/>
          </w:tcPr>
          <w:p w14:paraId="2E75663F"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8E050B5" w14:textId="77777777" w:rsidR="008B670D" w:rsidRDefault="00514B36">
            <w:pPr>
              <w:pStyle w:val="Compact"/>
            </w:pPr>
            <m:oMathPara>
              <m:oMath>
                <m:r>
                  <w:rPr>
                    <w:rFonts w:ascii="Cambria Math" w:hAnsi="Cambria Math"/>
                  </w:rPr>
                  <m:t>CO</m:t>
                </m:r>
              </m:oMath>
            </m:oMathPara>
          </w:p>
        </w:tc>
        <w:tc>
          <w:tcPr>
            <w:tcW w:w="0" w:type="auto"/>
          </w:tcPr>
          <w:p w14:paraId="00851716" w14:textId="77777777" w:rsidR="008B670D" w:rsidRDefault="00514B36">
            <w:pPr>
              <w:pStyle w:val="Compact"/>
            </w:pPr>
            <m:oMathPara>
              <m:oMath>
                <m:r>
                  <w:rPr>
                    <w:rFonts w:ascii="Cambria Math" w:hAnsi="Cambria Math"/>
                  </w:rPr>
                  <m:t>NO</m:t>
                </m:r>
              </m:oMath>
            </m:oMathPara>
          </w:p>
        </w:tc>
        <w:tc>
          <w:tcPr>
            <w:tcW w:w="0" w:type="auto"/>
          </w:tcPr>
          <w:p w14:paraId="0CD3469E"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048C18A" w14:textId="77777777" w:rsidR="008B670D" w:rsidRDefault="00BD7037">
            <w:pPr>
              <w:pStyle w:val="Compact"/>
            </w:pPr>
            <m:oMathPara>
              <m:oMath>
                <m:sSup>
                  <m:sSupPr>
                    <m:ctrlPr>
                      <w:rPr>
                        <w:rFonts w:ascii="Cambria Math" w:hAnsi="Cambria Math"/>
                      </w:rPr>
                    </m:ctrlPr>
                  </m:sSupPr>
                  <m:e/>
                  <m:sup>
                    <m:r>
                      <w:rPr>
                        <w:rFonts w:ascii="Cambria Math" w:hAnsi="Cambria Math"/>
                      </w:rPr>
                      <m:t>32</m:t>
                    </m:r>
                  </m:sup>
                </m:sSup>
              </m:oMath>
            </m:oMathPara>
          </w:p>
        </w:tc>
      </w:tr>
      <w:tr w:rsidR="008B670D" w14:paraId="69332259" w14:textId="77777777">
        <w:tc>
          <w:tcPr>
            <w:tcW w:w="0" w:type="auto"/>
          </w:tcPr>
          <w:p w14:paraId="7D9DF65B" w14:textId="77777777" w:rsidR="008B670D" w:rsidRDefault="00514B36">
            <w:pPr>
              <w:pStyle w:val="Compact"/>
            </w:pPr>
            <w:r>
              <w:rPr>
                <w:b/>
              </w:rPr>
              <w:t>AirSensorBox</w:t>
            </w:r>
          </w:p>
        </w:tc>
        <w:tc>
          <w:tcPr>
            <w:tcW w:w="0" w:type="auto"/>
          </w:tcPr>
          <w:p w14:paraId="3001001A" w14:textId="77777777" w:rsidR="008B670D" w:rsidRDefault="00514B36">
            <w:pPr>
              <w:pStyle w:val="Compact"/>
            </w:pPr>
            <w:r>
              <w:t>electrochemical</w:t>
            </w:r>
          </w:p>
        </w:tc>
        <w:tc>
          <w:tcPr>
            <w:tcW w:w="0" w:type="auto"/>
          </w:tcPr>
          <w:p w14:paraId="316DAB0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748081C" w14:textId="77777777" w:rsidR="008B670D" w:rsidRDefault="00514B36">
            <w:pPr>
              <w:pStyle w:val="Compact"/>
            </w:pPr>
            <m:oMathPara>
              <m:oMath>
                <m:r>
                  <w:rPr>
                    <w:rFonts w:ascii="Cambria Math" w:hAnsi="Cambria Math"/>
                  </w:rPr>
                  <m:t>CO</m:t>
                </m:r>
              </m:oMath>
            </m:oMathPara>
          </w:p>
        </w:tc>
        <w:tc>
          <w:tcPr>
            <w:tcW w:w="0" w:type="auto"/>
          </w:tcPr>
          <w:p w14:paraId="016BF3B7" w14:textId="77777777" w:rsidR="008B670D" w:rsidRDefault="008B670D">
            <w:pPr>
              <w:pStyle w:val="Compact"/>
            </w:pPr>
          </w:p>
        </w:tc>
        <w:tc>
          <w:tcPr>
            <w:tcW w:w="0" w:type="auto"/>
          </w:tcPr>
          <w:p w14:paraId="25716948"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AE0B2AC"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4067A5F7" w14:textId="77777777">
        <w:tc>
          <w:tcPr>
            <w:tcW w:w="0" w:type="auto"/>
          </w:tcPr>
          <w:p w14:paraId="69B998D1" w14:textId="77777777" w:rsidR="008B670D" w:rsidRDefault="00514B36">
            <w:pPr>
              <w:pStyle w:val="Compact"/>
            </w:pPr>
            <w:r>
              <w:rPr>
                <w:b/>
              </w:rPr>
              <w:t>AirVeraCity</w:t>
            </w:r>
          </w:p>
        </w:tc>
        <w:tc>
          <w:tcPr>
            <w:tcW w:w="0" w:type="auto"/>
          </w:tcPr>
          <w:p w14:paraId="1028826A" w14:textId="77777777" w:rsidR="008B670D" w:rsidRDefault="00514B36">
            <w:pPr>
              <w:pStyle w:val="Compact"/>
            </w:pPr>
            <w:r>
              <w:t>electrochemical</w:t>
            </w:r>
          </w:p>
        </w:tc>
        <w:tc>
          <w:tcPr>
            <w:tcW w:w="0" w:type="auto"/>
          </w:tcPr>
          <w:p w14:paraId="7D1FD2FA"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8EDC30C" w14:textId="77777777" w:rsidR="008B670D" w:rsidRDefault="00514B36">
            <w:pPr>
              <w:pStyle w:val="Compact"/>
            </w:pPr>
            <m:oMathPara>
              <m:oMath>
                <m:r>
                  <w:rPr>
                    <w:rFonts w:ascii="Cambria Math" w:hAnsi="Cambria Math"/>
                  </w:rPr>
                  <m:t>CO</m:t>
                </m:r>
              </m:oMath>
            </m:oMathPara>
          </w:p>
        </w:tc>
        <w:tc>
          <w:tcPr>
            <w:tcW w:w="0" w:type="auto"/>
          </w:tcPr>
          <w:p w14:paraId="64607182" w14:textId="77777777" w:rsidR="008B670D" w:rsidRDefault="008B670D">
            <w:pPr>
              <w:pStyle w:val="Compact"/>
            </w:pPr>
          </w:p>
        </w:tc>
        <w:tc>
          <w:tcPr>
            <w:tcW w:w="0" w:type="auto"/>
          </w:tcPr>
          <w:p w14:paraId="62EF735F"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729F9FA" w14:textId="77777777" w:rsidR="008B670D" w:rsidRDefault="00BD7037">
            <w:pPr>
              <w:pStyle w:val="Compact"/>
            </w:pPr>
            <m:oMathPara>
              <m:oMath>
                <m:sSup>
                  <m:sSupPr>
                    <m:ctrlPr>
                      <w:rPr>
                        <w:rFonts w:ascii="Cambria Math" w:hAnsi="Cambria Math"/>
                      </w:rPr>
                    </m:ctrlPr>
                  </m:sSupPr>
                  <m:e/>
                  <m:sup>
                    <m:r>
                      <w:rPr>
                        <w:rFonts w:ascii="Cambria Math" w:hAnsi="Cambria Math"/>
                      </w:rPr>
                      <m:t>43</m:t>
                    </m:r>
                  </m:sup>
                </m:sSup>
              </m:oMath>
            </m:oMathPara>
          </w:p>
        </w:tc>
      </w:tr>
      <w:tr w:rsidR="008B670D" w14:paraId="6B55F73A" w14:textId="77777777">
        <w:tc>
          <w:tcPr>
            <w:tcW w:w="0" w:type="auto"/>
          </w:tcPr>
          <w:p w14:paraId="6356CCC5" w14:textId="77777777" w:rsidR="008B670D" w:rsidRDefault="00514B36">
            <w:pPr>
              <w:pStyle w:val="Compact"/>
            </w:pPr>
            <w:r>
              <w:rPr>
                <w:b/>
              </w:rPr>
              <w:t>AQMesh v.4.0</w:t>
            </w:r>
          </w:p>
        </w:tc>
        <w:tc>
          <w:tcPr>
            <w:tcW w:w="0" w:type="auto"/>
          </w:tcPr>
          <w:p w14:paraId="13FA8BD1" w14:textId="77777777" w:rsidR="008B670D" w:rsidRDefault="00514B36">
            <w:pPr>
              <w:pStyle w:val="Compact"/>
            </w:pPr>
            <w:r>
              <w:t>electrochemical</w:t>
            </w:r>
          </w:p>
        </w:tc>
        <w:tc>
          <w:tcPr>
            <w:tcW w:w="0" w:type="auto"/>
          </w:tcPr>
          <w:p w14:paraId="0DD29A22"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36FCF95" w14:textId="77777777" w:rsidR="008B670D" w:rsidRDefault="008B670D">
            <w:pPr>
              <w:pStyle w:val="Compact"/>
            </w:pPr>
          </w:p>
        </w:tc>
        <w:tc>
          <w:tcPr>
            <w:tcW w:w="0" w:type="auto"/>
          </w:tcPr>
          <w:p w14:paraId="537B8109" w14:textId="77777777" w:rsidR="008B670D" w:rsidRDefault="008B670D">
            <w:pPr>
              <w:pStyle w:val="Compact"/>
            </w:pPr>
          </w:p>
        </w:tc>
        <w:tc>
          <w:tcPr>
            <w:tcW w:w="0" w:type="auto"/>
          </w:tcPr>
          <w:p w14:paraId="4412246A" w14:textId="77777777" w:rsidR="008B670D" w:rsidRDefault="008B670D">
            <w:pPr>
              <w:pStyle w:val="Compact"/>
            </w:pPr>
          </w:p>
        </w:tc>
        <w:tc>
          <w:tcPr>
            <w:tcW w:w="0" w:type="auto"/>
          </w:tcPr>
          <w:p w14:paraId="070BD0CD" w14:textId="77777777" w:rsidR="008B670D" w:rsidRDefault="00BD7037">
            <w:pPr>
              <w:pStyle w:val="Compact"/>
            </w:pPr>
            <m:oMathPara>
              <m:oMath>
                <m:sSup>
                  <m:sSupPr>
                    <m:ctrlPr>
                      <w:rPr>
                        <w:rFonts w:ascii="Cambria Math" w:hAnsi="Cambria Math"/>
                      </w:rPr>
                    </m:ctrlPr>
                  </m:sSupPr>
                  <m:e/>
                  <m:sup>
                    <m:r>
                      <w:rPr>
                        <w:rFonts w:ascii="Cambria Math" w:hAnsi="Cambria Math"/>
                      </w:rPr>
                      <m:t>2,11,9,19</m:t>
                    </m:r>
                  </m:sup>
                </m:sSup>
              </m:oMath>
            </m:oMathPara>
          </w:p>
        </w:tc>
      </w:tr>
      <w:tr w:rsidR="008B670D" w14:paraId="7C667323" w14:textId="77777777">
        <w:tc>
          <w:tcPr>
            <w:tcW w:w="0" w:type="auto"/>
          </w:tcPr>
          <w:p w14:paraId="5BFA5318" w14:textId="77777777" w:rsidR="008B670D" w:rsidRDefault="00514B36">
            <w:pPr>
              <w:pStyle w:val="Compact"/>
            </w:pPr>
            <w:r>
              <w:rPr>
                <w:b/>
              </w:rPr>
              <w:t>AQY v0.5</w:t>
            </w:r>
          </w:p>
        </w:tc>
        <w:tc>
          <w:tcPr>
            <w:tcW w:w="0" w:type="auto"/>
          </w:tcPr>
          <w:p w14:paraId="2D52B6A2" w14:textId="77777777" w:rsidR="008B670D" w:rsidRDefault="00514B36">
            <w:pPr>
              <w:pStyle w:val="Compact"/>
            </w:pPr>
            <w:r>
              <w:t>electrochemical</w:t>
            </w:r>
          </w:p>
        </w:tc>
        <w:tc>
          <w:tcPr>
            <w:tcW w:w="0" w:type="auto"/>
          </w:tcPr>
          <w:p w14:paraId="5935227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6772EBA" w14:textId="77777777" w:rsidR="008B670D" w:rsidRDefault="008B670D">
            <w:pPr>
              <w:pStyle w:val="Compact"/>
            </w:pPr>
          </w:p>
        </w:tc>
        <w:tc>
          <w:tcPr>
            <w:tcW w:w="0" w:type="auto"/>
          </w:tcPr>
          <w:p w14:paraId="05488212" w14:textId="77777777" w:rsidR="008B670D" w:rsidRDefault="008B670D">
            <w:pPr>
              <w:pStyle w:val="Compact"/>
            </w:pPr>
          </w:p>
        </w:tc>
        <w:tc>
          <w:tcPr>
            <w:tcW w:w="0" w:type="auto"/>
          </w:tcPr>
          <w:p w14:paraId="49B2A09D" w14:textId="77777777" w:rsidR="008B670D" w:rsidRDefault="008B670D">
            <w:pPr>
              <w:pStyle w:val="Compact"/>
            </w:pPr>
          </w:p>
        </w:tc>
        <w:tc>
          <w:tcPr>
            <w:tcW w:w="0" w:type="auto"/>
          </w:tcPr>
          <w:p w14:paraId="64C88A1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32E637FC" w14:textId="77777777">
        <w:tc>
          <w:tcPr>
            <w:tcW w:w="0" w:type="auto"/>
          </w:tcPr>
          <w:p w14:paraId="015BFD4E" w14:textId="77777777" w:rsidR="008B670D" w:rsidRDefault="00514B36">
            <w:pPr>
              <w:pStyle w:val="Compact"/>
            </w:pPr>
            <w:r>
              <w:rPr>
                <w:b/>
              </w:rPr>
              <w:t>ARISense</w:t>
            </w:r>
          </w:p>
        </w:tc>
        <w:tc>
          <w:tcPr>
            <w:tcW w:w="0" w:type="auto"/>
          </w:tcPr>
          <w:p w14:paraId="411148EA" w14:textId="77777777" w:rsidR="008B670D" w:rsidRDefault="00514B36">
            <w:pPr>
              <w:pStyle w:val="Compact"/>
            </w:pPr>
            <w:r>
              <w:t>electrochemical</w:t>
            </w:r>
          </w:p>
        </w:tc>
        <w:tc>
          <w:tcPr>
            <w:tcW w:w="0" w:type="auto"/>
          </w:tcPr>
          <w:p w14:paraId="4F271FF6"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B01F556" w14:textId="77777777" w:rsidR="008B670D" w:rsidRDefault="00514B36">
            <w:pPr>
              <w:pStyle w:val="Compact"/>
            </w:pPr>
            <m:oMathPara>
              <m:oMath>
                <m:r>
                  <w:rPr>
                    <w:rFonts w:ascii="Cambria Math" w:hAnsi="Cambria Math"/>
                  </w:rPr>
                  <m:t>CO</m:t>
                </m:r>
              </m:oMath>
            </m:oMathPara>
          </w:p>
        </w:tc>
        <w:tc>
          <w:tcPr>
            <w:tcW w:w="0" w:type="auto"/>
          </w:tcPr>
          <w:p w14:paraId="052DBD56" w14:textId="77777777" w:rsidR="008B670D" w:rsidRDefault="00514B36">
            <w:pPr>
              <w:pStyle w:val="Compact"/>
            </w:pPr>
            <m:oMathPara>
              <m:oMath>
                <m:r>
                  <w:rPr>
                    <w:rFonts w:ascii="Cambria Math" w:hAnsi="Cambria Math"/>
                  </w:rPr>
                  <m:t>NO</m:t>
                </m:r>
              </m:oMath>
            </m:oMathPara>
          </w:p>
        </w:tc>
        <w:tc>
          <w:tcPr>
            <w:tcW w:w="0" w:type="auto"/>
          </w:tcPr>
          <w:p w14:paraId="46C53E98"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7FF2975" w14:textId="77777777" w:rsidR="008B670D" w:rsidRDefault="00BD7037">
            <w:pPr>
              <w:pStyle w:val="Compact"/>
            </w:pPr>
            <m:oMathPara>
              <m:oMath>
                <m:sSup>
                  <m:sSupPr>
                    <m:ctrlPr>
                      <w:rPr>
                        <w:rFonts w:ascii="Cambria Math" w:hAnsi="Cambria Math"/>
                      </w:rPr>
                    </m:ctrlPr>
                  </m:sSupPr>
                  <m:e/>
                  <m:sup>
                    <m:r>
                      <w:rPr>
                        <w:rFonts w:ascii="Cambria Math" w:hAnsi="Cambria Math"/>
                      </w:rPr>
                      <m:t>21</m:t>
                    </m:r>
                  </m:sup>
                </m:sSup>
              </m:oMath>
            </m:oMathPara>
          </w:p>
        </w:tc>
      </w:tr>
      <w:tr w:rsidR="008B670D" w14:paraId="36E79574" w14:textId="77777777">
        <w:tc>
          <w:tcPr>
            <w:tcW w:w="0" w:type="auto"/>
          </w:tcPr>
          <w:p w14:paraId="44FE8727" w14:textId="77777777" w:rsidR="008B670D" w:rsidRDefault="00514B36">
            <w:pPr>
              <w:pStyle w:val="Compact"/>
            </w:pPr>
            <w:r>
              <w:rPr>
                <w:b/>
              </w:rPr>
              <w:t>CAM</w:t>
            </w:r>
          </w:p>
        </w:tc>
        <w:tc>
          <w:tcPr>
            <w:tcW w:w="0" w:type="auto"/>
          </w:tcPr>
          <w:p w14:paraId="7393BD61" w14:textId="77777777" w:rsidR="008B670D" w:rsidRDefault="00514B36">
            <w:pPr>
              <w:pStyle w:val="Compact"/>
            </w:pPr>
            <w:r>
              <w:t>electrochemical</w:t>
            </w:r>
          </w:p>
        </w:tc>
        <w:tc>
          <w:tcPr>
            <w:tcW w:w="0" w:type="auto"/>
          </w:tcPr>
          <w:p w14:paraId="05D526C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D3C7EF9" w14:textId="77777777" w:rsidR="008B670D" w:rsidRDefault="00514B36">
            <w:pPr>
              <w:pStyle w:val="Compact"/>
            </w:pPr>
            <m:oMathPara>
              <m:oMath>
                <m:r>
                  <w:rPr>
                    <w:rFonts w:ascii="Cambria Math" w:hAnsi="Cambria Math"/>
                  </w:rPr>
                  <m:t>CO</m:t>
                </m:r>
              </m:oMath>
            </m:oMathPara>
          </w:p>
        </w:tc>
        <w:tc>
          <w:tcPr>
            <w:tcW w:w="0" w:type="auto"/>
          </w:tcPr>
          <w:p w14:paraId="74DFED85" w14:textId="77777777" w:rsidR="008B670D" w:rsidRDefault="00514B36">
            <w:pPr>
              <w:pStyle w:val="Compact"/>
            </w:pPr>
            <m:oMathPara>
              <m:oMath>
                <m:r>
                  <w:rPr>
                    <w:rFonts w:ascii="Cambria Math" w:hAnsi="Cambria Math"/>
                  </w:rPr>
                  <m:t>NO</m:t>
                </m:r>
              </m:oMath>
            </m:oMathPara>
          </w:p>
        </w:tc>
        <w:tc>
          <w:tcPr>
            <w:tcW w:w="0" w:type="auto"/>
          </w:tcPr>
          <w:p w14:paraId="4DA80A11" w14:textId="77777777" w:rsidR="008B670D" w:rsidRDefault="008B670D">
            <w:pPr>
              <w:pStyle w:val="Compact"/>
            </w:pPr>
          </w:p>
        </w:tc>
        <w:tc>
          <w:tcPr>
            <w:tcW w:w="0" w:type="auto"/>
          </w:tcPr>
          <w:p w14:paraId="429706AB"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2923C3E3" w14:textId="77777777">
        <w:tc>
          <w:tcPr>
            <w:tcW w:w="0" w:type="auto"/>
          </w:tcPr>
          <w:p w14:paraId="6D5D59FB" w14:textId="77777777" w:rsidR="008B670D" w:rsidRDefault="00514B36">
            <w:pPr>
              <w:pStyle w:val="Compact"/>
            </w:pPr>
            <w:r>
              <w:rPr>
                <w:b/>
              </w:rPr>
              <w:t>ECN_Box</w:t>
            </w:r>
          </w:p>
        </w:tc>
        <w:tc>
          <w:tcPr>
            <w:tcW w:w="0" w:type="auto"/>
          </w:tcPr>
          <w:p w14:paraId="3151E008" w14:textId="77777777" w:rsidR="008B670D" w:rsidRDefault="00514B36">
            <w:pPr>
              <w:pStyle w:val="Compact"/>
            </w:pPr>
            <w:r>
              <w:t>electrochemical</w:t>
            </w:r>
          </w:p>
        </w:tc>
        <w:tc>
          <w:tcPr>
            <w:tcW w:w="0" w:type="auto"/>
          </w:tcPr>
          <w:p w14:paraId="2D0C5179"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C9E5C22" w14:textId="77777777" w:rsidR="008B670D" w:rsidRDefault="008B670D">
            <w:pPr>
              <w:pStyle w:val="Compact"/>
            </w:pPr>
          </w:p>
        </w:tc>
        <w:tc>
          <w:tcPr>
            <w:tcW w:w="0" w:type="auto"/>
          </w:tcPr>
          <w:p w14:paraId="724161A2" w14:textId="77777777" w:rsidR="008B670D" w:rsidRDefault="008B670D">
            <w:pPr>
              <w:pStyle w:val="Compact"/>
            </w:pPr>
          </w:p>
        </w:tc>
        <w:tc>
          <w:tcPr>
            <w:tcW w:w="0" w:type="auto"/>
          </w:tcPr>
          <w:p w14:paraId="514B8986"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9E7B551"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7AEA2006" w14:textId="77777777">
        <w:tc>
          <w:tcPr>
            <w:tcW w:w="0" w:type="auto"/>
          </w:tcPr>
          <w:p w14:paraId="5C1E9EAD" w14:textId="77777777" w:rsidR="008B670D" w:rsidRDefault="00514B36">
            <w:pPr>
              <w:pStyle w:val="Compact"/>
            </w:pPr>
            <w:r>
              <w:rPr>
                <w:b/>
              </w:rPr>
              <w:t>Egg v.1</w:t>
            </w:r>
          </w:p>
        </w:tc>
        <w:tc>
          <w:tcPr>
            <w:tcW w:w="0" w:type="auto"/>
          </w:tcPr>
          <w:p w14:paraId="1DBA2A11" w14:textId="77777777" w:rsidR="008B670D" w:rsidRDefault="00514B36">
            <w:pPr>
              <w:pStyle w:val="Compact"/>
            </w:pPr>
            <w:r>
              <w:t>MOs</w:t>
            </w:r>
          </w:p>
        </w:tc>
        <w:tc>
          <w:tcPr>
            <w:tcW w:w="0" w:type="auto"/>
          </w:tcPr>
          <w:p w14:paraId="09EC9224"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3AF18E3" w14:textId="77777777" w:rsidR="008B670D" w:rsidRDefault="00514B36">
            <w:pPr>
              <w:pStyle w:val="Compact"/>
            </w:pPr>
            <m:oMathPara>
              <m:oMath>
                <m:r>
                  <w:rPr>
                    <w:rFonts w:ascii="Cambria Math" w:hAnsi="Cambria Math"/>
                  </w:rPr>
                  <m:t>CO</m:t>
                </m:r>
              </m:oMath>
            </m:oMathPara>
          </w:p>
        </w:tc>
        <w:tc>
          <w:tcPr>
            <w:tcW w:w="0" w:type="auto"/>
          </w:tcPr>
          <w:p w14:paraId="7F5AA3F0" w14:textId="77777777" w:rsidR="008B670D" w:rsidRDefault="008B670D">
            <w:pPr>
              <w:pStyle w:val="Compact"/>
            </w:pPr>
          </w:p>
        </w:tc>
        <w:tc>
          <w:tcPr>
            <w:tcW w:w="0" w:type="auto"/>
          </w:tcPr>
          <w:p w14:paraId="53502878"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52D6E3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7A678D4" w14:textId="77777777">
        <w:tc>
          <w:tcPr>
            <w:tcW w:w="0" w:type="auto"/>
          </w:tcPr>
          <w:p w14:paraId="02DB838A" w14:textId="77777777" w:rsidR="008B670D" w:rsidRDefault="00514B36">
            <w:pPr>
              <w:pStyle w:val="Compact"/>
            </w:pPr>
            <w:r>
              <w:rPr>
                <w:b/>
              </w:rPr>
              <w:t>Egg v.2</w:t>
            </w:r>
          </w:p>
        </w:tc>
        <w:tc>
          <w:tcPr>
            <w:tcW w:w="0" w:type="auto"/>
          </w:tcPr>
          <w:p w14:paraId="3A51F443" w14:textId="77777777" w:rsidR="008B670D" w:rsidRDefault="00514B36">
            <w:pPr>
              <w:pStyle w:val="Compact"/>
            </w:pPr>
            <w:r>
              <w:t>electrochemical</w:t>
            </w:r>
          </w:p>
        </w:tc>
        <w:tc>
          <w:tcPr>
            <w:tcW w:w="0" w:type="auto"/>
          </w:tcPr>
          <w:p w14:paraId="751491D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12C04B4" w14:textId="77777777" w:rsidR="008B670D" w:rsidRDefault="00514B36">
            <w:pPr>
              <w:pStyle w:val="Compact"/>
            </w:pPr>
            <m:oMathPara>
              <m:oMath>
                <m:r>
                  <w:rPr>
                    <w:rFonts w:ascii="Cambria Math" w:hAnsi="Cambria Math"/>
                  </w:rPr>
                  <m:t>CO</m:t>
                </m:r>
              </m:oMath>
            </m:oMathPara>
          </w:p>
        </w:tc>
        <w:tc>
          <w:tcPr>
            <w:tcW w:w="0" w:type="auto"/>
          </w:tcPr>
          <w:p w14:paraId="00BD4356" w14:textId="77777777" w:rsidR="008B670D" w:rsidRDefault="008B670D">
            <w:pPr>
              <w:pStyle w:val="Compact"/>
            </w:pPr>
          </w:p>
        </w:tc>
        <w:tc>
          <w:tcPr>
            <w:tcW w:w="0" w:type="auto"/>
          </w:tcPr>
          <w:p w14:paraId="77CCFAD4"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DBF86E3"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70D44F70" w14:textId="77777777">
        <w:tc>
          <w:tcPr>
            <w:tcW w:w="0" w:type="auto"/>
          </w:tcPr>
          <w:p w14:paraId="1875FFA3" w14:textId="77777777" w:rsidR="008B670D" w:rsidRDefault="00514B36">
            <w:pPr>
              <w:pStyle w:val="Compact"/>
            </w:pPr>
            <w:r>
              <w:rPr>
                <w:b/>
              </w:rPr>
              <w:t>ELM</w:t>
            </w:r>
          </w:p>
        </w:tc>
        <w:tc>
          <w:tcPr>
            <w:tcW w:w="0" w:type="auto"/>
          </w:tcPr>
          <w:p w14:paraId="01DCC08C" w14:textId="77777777" w:rsidR="008B670D" w:rsidRDefault="00514B36">
            <w:pPr>
              <w:pStyle w:val="Compact"/>
            </w:pPr>
            <w:r>
              <w:t>MOs</w:t>
            </w:r>
          </w:p>
        </w:tc>
        <w:tc>
          <w:tcPr>
            <w:tcW w:w="0" w:type="auto"/>
          </w:tcPr>
          <w:p w14:paraId="0CD3746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7258071" w14:textId="77777777" w:rsidR="008B670D" w:rsidRDefault="008B670D">
            <w:pPr>
              <w:pStyle w:val="Compact"/>
            </w:pPr>
          </w:p>
        </w:tc>
        <w:tc>
          <w:tcPr>
            <w:tcW w:w="0" w:type="auto"/>
          </w:tcPr>
          <w:p w14:paraId="64BD4488" w14:textId="77777777" w:rsidR="008B670D" w:rsidRDefault="008B670D">
            <w:pPr>
              <w:pStyle w:val="Compact"/>
            </w:pPr>
          </w:p>
        </w:tc>
        <w:tc>
          <w:tcPr>
            <w:tcW w:w="0" w:type="auto"/>
          </w:tcPr>
          <w:p w14:paraId="4BFB1007" w14:textId="77777777" w:rsidR="008B670D" w:rsidRDefault="008B670D">
            <w:pPr>
              <w:pStyle w:val="Compact"/>
            </w:pPr>
          </w:p>
        </w:tc>
        <w:tc>
          <w:tcPr>
            <w:tcW w:w="0" w:type="auto"/>
          </w:tcPr>
          <w:p w14:paraId="79A2AD03" w14:textId="77777777" w:rsidR="008B670D" w:rsidRDefault="00BD7037">
            <w:pPr>
              <w:pStyle w:val="Compact"/>
            </w:pPr>
            <m:oMathPara>
              <m:oMath>
                <m:sSup>
                  <m:sSupPr>
                    <m:ctrlPr>
                      <w:rPr>
                        <w:rFonts w:ascii="Cambria Math" w:hAnsi="Cambria Math"/>
                      </w:rPr>
                    </m:ctrlPr>
                  </m:sSupPr>
                  <m:e/>
                  <m:sup>
                    <m:r>
                      <w:rPr>
                        <w:rFonts w:ascii="Cambria Math" w:hAnsi="Cambria Math"/>
                      </w:rPr>
                      <m:t>2,66</m:t>
                    </m:r>
                  </m:sup>
                </m:sSup>
              </m:oMath>
            </m:oMathPara>
          </w:p>
        </w:tc>
      </w:tr>
      <w:tr w:rsidR="008B670D" w14:paraId="6463282D" w14:textId="77777777">
        <w:tc>
          <w:tcPr>
            <w:tcW w:w="0" w:type="auto"/>
          </w:tcPr>
          <w:p w14:paraId="1BF86590" w14:textId="77777777" w:rsidR="008B670D" w:rsidRDefault="00514B36">
            <w:pPr>
              <w:pStyle w:val="Compact"/>
            </w:pPr>
            <w:r>
              <w:rPr>
                <w:b/>
              </w:rPr>
              <w:t>EMMA</w:t>
            </w:r>
          </w:p>
        </w:tc>
        <w:tc>
          <w:tcPr>
            <w:tcW w:w="0" w:type="auto"/>
          </w:tcPr>
          <w:p w14:paraId="235D121E" w14:textId="77777777" w:rsidR="008B670D" w:rsidRDefault="00514B36">
            <w:pPr>
              <w:pStyle w:val="Compact"/>
            </w:pPr>
            <w:r>
              <w:t>electrochemical</w:t>
            </w:r>
          </w:p>
        </w:tc>
        <w:tc>
          <w:tcPr>
            <w:tcW w:w="0" w:type="auto"/>
          </w:tcPr>
          <w:p w14:paraId="448CC35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72ED484" w14:textId="77777777" w:rsidR="008B670D" w:rsidRDefault="00514B36">
            <w:pPr>
              <w:pStyle w:val="Compact"/>
            </w:pPr>
            <m:oMathPara>
              <m:oMath>
                <m:r>
                  <w:rPr>
                    <w:rFonts w:ascii="Cambria Math" w:hAnsi="Cambria Math"/>
                  </w:rPr>
                  <m:t>CO</m:t>
                </m:r>
              </m:oMath>
            </m:oMathPara>
          </w:p>
        </w:tc>
        <w:tc>
          <w:tcPr>
            <w:tcW w:w="0" w:type="auto"/>
          </w:tcPr>
          <w:p w14:paraId="0A9BCC16" w14:textId="77777777" w:rsidR="008B670D" w:rsidRDefault="00514B36">
            <w:pPr>
              <w:pStyle w:val="Compact"/>
            </w:pPr>
            <m:oMathPara>
              <m:oMath>
                <m:r>
                  <w:rPr>
                    <w:rFonts w:ascii="Cambria Math" w:hAnsi="Cambria Math"/>
                  </w:rPr>
                  <m:t>NO</m:t>
                </m:r>
              </m:oMath>
            </m:oMathPara>
          </w:p>
        </w:tc>
        <w:tc>
          <w:tcPr>
            <w:tcW w:w="0" w:type="auto"/>
          </w:tcPr>
          <w:p w14:paraId="15F10C56" w14:textId="77777777" w:rsidR="008B670D" w:rsidRDefault="008B670D">
            <w:pPr>
              <w:pStyle w:val="Compact"/>
            </w:pPr>
          </w:p>
        </w:tc>
        <w:tc>
          <w:tcPr>
            <w:tcW w:w="0" w:type="auto"/>
          </w:tcPr>
          <w:p w14:paraId="5B72F663" w14:textId="77777777" w:rsidR="008B670D" w:rsidRDefault="00BD7037">
            <w:pPr>
              <w:pStyle w:val="Compact"/>
            </w:pPr>
            <m:oMathPara>
              <m:oMath>
                <m:sSup>
                  <m:sSupPr>
                    <m:ctrlPr>
                      <w:rPr>
                        <w:rFonts w:ascii="Cambria Math" w:hAnsi="Cambria Math"/>
                      </w:rPr>
                    </m:ctrlPr>
                  </m:sSupPr>
                  <m:e/>
                  <m:sup>
                    <m:r>
                      <w:rPr>
                        <w:rFonts w:ascii="Cambria Math" w:hAnsi="Cambria Math"/>
                      </w:rPr>
                      <m:t>27</m:t>
                    </m:r>
                  </m:sup>
                </m:sSup>
              </m:oMath>
            </m:oMathPara>
          </w:p>
        </w:tc>
      </w:tr>
      <w:tr w:rsidR="008B670D" w14:paraId="3EE30F99" w14:textId="77777777">
        <w:tc>
          <w:tcPr>
            <w:tcW w:w="0" w:type="auto"/>
          </w:tcPr>
          <w:p w14:paraId="4B093BFC" w14:textId="77777777" w:rsidR="008B670D" w:rsidRDefault="00514B36">
            <w:pPr>
              <w:pStyle w:val="Compact"/>
            </w:pPr>
            <w:r>
              <w:rPr>
                <w:b/>
              </w:rPr>
              <w:t>Intel Berkeley Badge</w:t>
            </w:r>
          </w:p>
        </w:tc>
        <w:tc>
          <w:tcPr>
            <w:tcW w:w="0" w:type="auto"/>
          </w:tcPr>
          <w:p w14:paraId="3C4F1321" w14:textId="77777777" w:rsidR="008B670D" w:rsidRDefault="00514B36">
            <w:pPr>
              <w:pStyle w:val="Compact"/>
            </w:pPr>
            <w:r>
              <w:t>electrochemical</w:t>
            </w:r>
          </w:p>
        </w:tc>
        <w:tc>
          <w:tcPr>
            <w:tcW w:w="0" w:type="auto"/>
          </w:tcPr>
          <w:p w14:paraId="409DB7FF"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DA897C3" w14:textId="77777777" w:rsidR="008B670D" w:rsidRDefault="008B670D">
            <w:pPr>
              <w:pStyle w:val="Compact"/>
            </w:pPr>
          </w:p>
        </w:tc>
        <w:tc>
          <w:tcPr>
            <w:tcW w:w="0" w:type="auto"/>
          </w:tcPr>
          <w:p w14:paraId="47D303C8" w14:textId="77777777" w:rsidR="008B670D" w:rsidRDefault="008B670D">
            <w:pPr>
              <w:pStyle w:val="Compact"/>
            </w:pPr>
          </w:p>
        </w:tc>
        <w:tc>
          <w:tcPr>
            <w:tcW w:w="0" w:type="auto"/>
          </w:tcPr>
          <w:p w14:paraId="0544F7E3" w14:textId="77777777" w:rsidR="008B670D" w:rsidRDefault="008B670D">
            <w:pPr>
              <w:pStyle w:val="Compact"/>
            </w:pPr>
          </w:p>
        </w:tc>
        <w:tc>
          <w:tcPr>
            <w:tcW w:w="0" w:type="auto"/>
          </w:tcPr>
          <w:p w14:paraId="41E665FA" w14:textId="77777777" w:rsidR="008B670D" w:rsidRDefault="00BD7037">
            <w:pPr>
              <w:pStyle w:val="Compact"/>
            </w:pPr>
            <m:oMathPara>
              <m:oMath>
                <m:sSup>
                  <m:sSupPr>
                    <m:ctrlPr>
                      <w:rPr>
                        <w:rFonts w:ascii="Cambria Math" w:hAnsi="Cambria Math"/>
                      </w:rPr>
                    </m:ctrlPr>
                  </m:sSupPr>
                  <m:e/>
                  <m:sup>
                    <m:r>
                      <w:rPr>
                        <w:rFonts w:ascii="Cambria Math" w:hAnsi="Cambria Math"/>
                      </w:rPr>
                      <m:t>67</m:t>
                    </m:r>
                  </m:sup>
                </m:sSup>
              </m:oMath>
            </m:oMathPara>
          </w:p>
        </w:tc>
      </w:tr>
      <w:tr w:rsidR="008B670D" w14:paraId="2C46C07F" w14:textId="77777777">
        <w:tc>
          <w:tcPr>
            <w:tcW w:w="0" w:type="auto"/>
          </w:tcPr>
          <w:p w14:paraId="27DA2A03" w14:textId="77777777" w:rsidR="008B670D" w:rsidRDefault="00514B36">
            <w:pPr>
              <w:pStyle w:val="Compact"/>
            </w:pPr>
            <w:r>
              <w:rPr>
                <w:b/>
              </w:rPr>
              <w:t>Intel Berkeley Badge</w:t>
            </w:r>
          </w:p>
        </w:tc>
        <w:tc>
          <w:tcPr>
            <w:tcW w:w="0" w:type="auto"/>
          </w:tcPr>
          <w:p w14:paraId="778A8F3A" w14:textId="77777777" w:rsidR="008B670D" w:rsidRDefault="00514B36">
            <w:pPr>
              <w:pStyle w:val="Compact"/>
            </w:pPr>
            <w:r>
              <w:t>MOs</w:t>
            </w:r>
          </w:p>
        </w:tc>
        <w:tc>
          <w:tcPr>
            <w:tcW w:w="0" w:type="auto"/>
          </w:tcPr>
          <w:p w14:paraId="19A5919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FD02373" w14:textId="77777777" w:rsidR="008B670D" w:rsidRDefault="008B670D">
            <w:pPr>
              <w:pStyle w:val="Compact"/>
            </w:pPr>
          </w:p>
        </w:tc>
        <w:tc>
          <w:tcPr>
            <w:tcW w:w="0" w:type="auto"/>
          </w:tcPr>
          <w:p w14:paraId="6EECF6CC" w14:textId="77777777" w:rsidR="008B670D" w:rsidRDefault="008B670D">
            <w:pPr>
              <w:pStyle w:val="Compact"/>
            </w:pPr>
          </w:p>
        </w:tc>
        <w:tc>
          <w:tcPr>
            <w:tcW w:w="0" w:type="auto"/>
          </w:tcPr>
          <w:p w14:paraId="13C4F26A" w14:textId="77777777" w:rsidR="008B670D" w:rsidRDefault="008B670D">
            <w:pPr>
              <w:pStyle w:val="Compact"/>
            </w:pPr>
          </w:p>
        </w:tc>
        <w:tc>
          <w:tcPr>
            <w:tcW w:w="0" w:type="auto"/>
          </w:tcPr>
          <w:p w14:paraId="05947B31" w14:textId="77777777" w:rsidR="008B670D" w:rsidRDefault="00BD7037">
            <w:pPr>
              <w:pStyle w:val="Compact"/>
            </w:pPr>
            <m:oMathPara>
              <m:oMath>
                <m:sSup>
                  <m:sSupPr>
                    <m:ctrlPr>
                      <w:rPr>
                        <w:rFonts w:ascii="Cambria Math" w:hAnsi="Cambria Math"/>
                      </w:rPr>
                    </m:ctrlPr>
                  </m:sSupPr>
                  <m:e/>
                  <m:sup>
                    <m:r>
                      <w:rPr>
                        <w:rFonts w:ascii="Cambria Math" w:hAnsi="Cambria Math"/>
                      </w:rPr>
                      <m:t>67</m:t>
                    </m:r>
                  </m:sup>
                </m:sSup>
              </m:oMath>
            </m:oMathPara>
          </w:p>
        </w:tc>
      </w:tr>
      <w:tr w:rsidR="008B670D" w14:paraId="18ACFF73" w14:textId="77777777">
        <w:tc>
          <w:tcPr>
            <w:tcW w:w="0" w:type="auto"/>
          </w:tcPr>
          <w:p w14:paraId="31539CBB" w14:textId="77777777" w:rsidR="008B670D" w:rsidRDefault="00514B36">
            <w:pPr>
              <w:pStyle w:val="Compact"/>
            </w:pPr>
            <w:r>
              <w:rPr>
                <w:b/>
              </w:rPr>
              <w:t>ISAG</w:t>
            </w:r>
          </w:p>
        </w:tc>
        <w:tc>
          <w:tcPr>
            <w:tcW w:w="0" w:type="auto"/>
          </w:tcPr>
          <w:p w14:paraId="6FB08E8B" w14:textId="77777777" w:rsidR="008B670D" w:rsidRDefault="00514B36">
            <w:pPr>
              <w:pStyle w:val="Compact"/>
            </w:pPr>
            <w:r>
              <w:t>MOs</w:t>
            </w:r>
          </w:p>
        </w:tc>
        <w:tc>
          <w:tcPr>
            <w:tcW w:w="0" w:type="auto"/>
          </w:tcPr>
          <w:p w14:paraId="635957D1"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58AC75C" w14:textId="77777777" w:rsidR="008B670D" w:rsidRDefault="008B670D">
            <w:pPr>
              <w:pStyle w:val="Compact"/>
            </w:pPr>
          </w:p>
        </w:tc>
        <w:tc>
          <w:tcPr>
            <w:tcW w:w="0" w:type="auto"/>
          </w:tcPr>
          <w:p w14:paraId="680F1DD7" w14:textId="77777777" w:rsidR="008B670D" w:rsidRDefault="008B670D">
            <w:pPr>
              <w:pStyle w:val="Compact"/>
            </w:pPr>
          </w:p>
        </w:tc>
        <w:tc>
          <w:tcPr>
            <w:tcW w:w="0" w:type="auto"/>
          </w:tcPr>
          <w:p w14:paraId="26F8A00B"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B207ECB"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56C9A85E" w14:textId="77777777">
        <w:tc>
          <w:tcPr>
            <w:tcW w:w="0" w:type="auto"/>
          </w:tcPr>
          <w:p w14:paraId="3FD0A01D" w14:textId="77777777" w:rsidR="008B670D" w:rsidRDefault="00514B36">
            <w:pPr>
              <w:pStyle w:val="Compact"/>
            </w:pPr>
            <w:r>
              <w:rPr>
                <w:b/>
              </w:rPr>
              <w:t>M-POD</w:t>
            </w:r>
          </w:p>
        </w:tc>
        <w:tc>
          <w:tcPr>
            <w:tcW w:w="0" w:type="auto"/>
          </w:tcPr>
          <w:p w14:paraId="419B615C" w14:textId="77777777" w:rsidR="008B670D" w:rsidRDefault="00514B36">
            <w:pPr>
              <w:pStyle w:val="Compact"/>
            </w:pPr>
            <w:r>
              <w:t>MOs</w:t>
            </w:r>
          </w:p>
        </w:tc>
        <w:tc>
          <w:tcPr>
            <w:tcW w:w="0" w:type="auto"/>
          </w:tcPr>
          <w:p w14:paraId="00F2E4B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13BD463" w14:textId="77777777" w:rsidR="008B670D" w:rsidRDefault="00514B36">
            <w:pPr>
              <w:pStyle w:val="Compact"/>
            </w:pPr>
            <m:oMathPara>
              <m:oMath>
                <m:r>
                  <w:rPr>
                    <w:rFonts w:ascii="Cambria Math" w:hAnsi="Cambria Math"/>
                  </w:rPr>
                  <m:t>CO</m:t>
                </m:r>
              </m:oMath>
            </m:oMathPara>
          </w:p>
        </w:tc>
        <w:tc>
          <w:tcPr>
            <w:tcW w:w="0" w:type="auto"/>
          </w:tcPr>
          <w:p w14:paraId="6F4F8007" w14:textId="77777777" w:rsidR="008B670D" w:rsidRDefault="008B670D">
            <w:pPr>
              <w:pStyle w:val="Compact"/>
            </w:pPr>
          </w:p>
        </w:tc>
        <w:tc>
          <w:tcPr>
            <w:tcW w:w="0" w:type="auto"/>
          </w:tcPr>
          <w:p w14:paraId="57EF7C5F" w14:textId="77777777" w:rsidR="008B670D" w:rsidRDefault="008B670D">
            <w:pPr>
              <w:pStyle w:val="Compact"/>
            </w:pPr>
          </w:p>
        </w:tc>
        <w:tc>
          <w:tcPr>
            <w:tcW w:w="0" w:type="auto"/>
          </w:tcPr>
          <w:p w14:paraId="1983225A" w14:textId="77777777" w:rsidR="008B670D" w:rsidRDefault="00BD7037">
            <w:pPr>
              <w:pStyle w:val="Compact"/>
            </w:pPr>
            <m:oMathPara>
              <m:oMath>
                <m:sSup>
                  <m:sSupPr>
                    <m:ctrlPr>
                      <w:rPr>
                        <w:rFonts w:ascii="Cambria Math" w:hAnsi="Cambria Math"/>
                      </w:rPr>
                    </m:ctrlPr>
                  </m:sSupPr>
                  <m:e/>
                  <m:sup>
                    <m:r>
                      <w:rPr>
                        <w:rFonts w:ascii="Cambria Math" w:hAnsi="Cambria Math"/>
                      </w:rPr>
                      <m:t>50</m:t>
                    </m:r>
                  </m:sup>
                </m:sSup>
              </m:oMath>
            </m:oMathPara>
          </w:p>
        </w:tc>
      </w:tr>
      <w:tr w:rsidR="008B670D" w14:paraId="352FF484" w14:textId="77777777">
        <w:tc>
          <w:tcPr>
            <w:tcW w:w="0" w:type="auto"/>
          </w:tcPr>
          <w:p w14:paraId="114CF78B" w14:textId="77777777" w:rsidR="008B670D" w:rsidRDefault="00514B36">
            <w:pPr>
              <w:pStyle w:val="Compact"/>
            </w:pPr>
            <w:r>
              <w:rPr>
                <w:b/>
              </w:rPr>
              <w:t>MAS</w:t>
            </w:r>
          </w:p>
        </w:tc>
        <w:tc>
          <w:tcPr>
            <w:tcW w:w="0" w:type="auto"/>
          </w:tcPr>
          <w:p w14:paraId="50C1375B" w14:textId="77777777" w:rsidR="008B670D" w:rsidRDefault="00514B36">
            <w:pPr>
              <w:pStyle w:val="Compact"/>
            </w:pPr>
            <w:r>
              <w:t>electrochemical</w:t>
            </w:r>
          </w:p>
        </w:tc>
        <w:tc>
          <w:tcPr>
            <w:tcW w:w="0" w:type="auto"/>
          </w:tcPr>
          <w:p w14:paraId="1F75902D"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C28DA52" w14:textId="77777777" w:rsidR="008B670D" w:rsidRDefault="00514B36">
            <w:pPr>
              <w:pStyle w:val="Compact"/>
            </w:pPr>
            <m:oMathPara>
              <m:oMath>
                <m:r>
                  <w:rPr>
                    <w:rFonts w:ascii="Cambria Math" w:hAnsi="Cambria Math"/>
                  </w:rPr>
                  <m:t>CO</m:t>
                </m:r>
              </m:oMath>
            </m:oMathPara>
          </w:p>
        </w:tc>
        <w:tc>
          <w:tcPr>
            <w:tcW w:w="0" w:type="auto"/>
          </w:tcPr>
          <w:p w14:paraId="464C8309" w14:textId="77777777" w:rsidR="008B670D" w:rsidRDefault="008B670D">
            <w:pPr>
              <w:pStyle w:val="Compact"/>
            </w:pPr>
          </w:p>
        </w:tc>
        <w:tc>
          <w:tcPr>
            <w:tcW w:w="0" w:type="auto"/>
          </w:tcPr>
          <w:p w14:paraId="004BC4DE" w14:textId="77777777" w:rsidR="008B670D" w:rsidRDefault="008B670D">
            <w:pPr>
              <w:pStyle w:val="Compact"/>
            </w:pPr>
          </w:p>
        </w:tc>
        <w:tc>
          <w:tcPr>
            <w:tcW w:w="0" w:type="auto"/>
          </w:tcPr>
          <w:p w14:paraId="75CC2EE5" w14:textId="77777777" w:rsidR="008B670D" w:rsidRDefault="00BD7037">
            <w:pPr>
              <w:pStyle w:val="Compact"/>
            </w:pPr>
            <m:oMathPara>
              <m:oMath>
                <m:sSup>
                  <m:sSupPr>
                    <m:ctrlPr>
                      <w:rPr>
                        <w:rFonts w:ascii="Cambria Math" w:hAnsi="Cambria Math"/>
                      </w:rPr>
                    </m:ctrlPr>
                  </m:sSupPr>
                  <m:e/>
                  <m:sup>
                    <m:r>
                      <w:rPr>
                        <w:rFonts w:ascii="Cambria Math" w:hAnsi="Cambria Math"/>
                      </w:rPr>
                      <m:t>63</m:t>
                    </m:r>
                  </m:sup>
                </m:sSup>
              </m:oMath>
            </m:oMathPara>
          </w:p>
        </w:tc>
      </w:tr>
      <w:tr w:rsidR="008B670D" w14:paraId="377B5CDF" w14:textId="77777777">
        <w:tc>
          <w:tcPr>
            <w:tcW w:w="0" w:type="auto"/>
          </w:tcPr>
          <w:p w14:paraId="0BC42E6B" w14:textId="77777777" w:rsidR="008B670D" w:rsidRDefault="00514B36">
            <w:pPr>
              <w:pStyle w:val="Compact"/>
            </w:pPr>
            <w:r>
              <w:rPr>
                <w:b/>
              </w:rPr>
              <w:t>NanoEnvi</w:t>
            </w:r>
          </w:p>
        </w:tc>
        <w:tc>
          <w:tcPr>
            <w:tcW w:w="0" w:type="auto"/>
          </w:tcPr>
          <w:p w14:paraId="003576C6" w14:textId="77777777" w:rsidR="008B670D" w:rsidRDefault="00514B36">
            <w:pPr>
              <w:pStyle w:val="Compact"/>
            </w:pPr>
            <w:r>
              <w:t>electrochemical</w:t>
            </w:r>
          </w:p>
        </w:tc>
        <w:tc>
          <w:tcPr>
            <w:tcW w:w="0" w:type="auto"/>
          </w:tcPr>
          <w:p w14:paraId="1E1A2A6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CD8714D" w14:textId="77777777" w:rsidR="008B670D" w:rsidRDefault="00514B36">
            <w:pPr>
              <w:pStyle w:val="Compact"/>
            </w:pPr>
            <m:oMathPara>
              <m:oMath>
                <m:r>
                  <w:rPr>
                    <w:rFonts w:ascii="Cambria Math" w:hAnsi="Cambria Math"/>
                  </w:rPr>
                  <m:t>CO</m:t>
                </m:r>
              </m:oMath>
            </m:oMathPara>
          </w:p>
        </w:tc>
        <w:tc>
          <w:tcPr>
            <w:tcW w:w="0" w:type="auto"/>
          </w:tcPr>
          <w:p w14:paraId="467F89B0" w14:textId="77777777" w:rsidR="008B670D" w:rsidRDefault="008B670D">
            <w:pPr>
              <w:pStyle w:val="Compact"/>
            </w:pPr>
          </w:p>
        </w:tc>
        <w:tc>
          <w:tcPr>
            <w:tcW w:w="0" w:type="auto"/>
          </w:tcPr>
          <w:p w14:paraId="25D20260" w14:textId="77777777" w:rsidR="008B670D" w:rsidRDefault="008B670D">
            <w:pPr>
              <w:pStyle w:val="Compact"/>
            </w:pPr>
          </w:p>
        </w:tc>
        <w:tc>
          <w:tcPr>
            <w:tcW w:w="0" w:type="auto"/>
          </w:tcPr>
          <w:p w14:paraId="04B1E3C3"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171D9BE7" w14:textId="77777777">
        <w:tc>
          <w:tcPr>
            <w:tcW w:w="0" w:type="auto"/>
          </w:tcPr>
          <w:p w14:paraId="12A6B739" w14:textId="77777777" w:rsidR="008B670D" w:rsidRDefault="00514B36">
            <w:pPr>
              <w:pStyle w:val="Compact"/>
            </w:pPr>
            <w:r>
              <w:rPr>
                <w:b/>
              </w:rPr>
              <w:t>Platypus NO2</w:t>
            </w:r>
          </w:p>
        </w:tc>
        <w:tc>
          <w:tcPr>
            <w:tcW w:w="0" w:type="auto"/>
          </w:tcPr>
          <w:p w14:paraId="20CFC1E0" w14:textId="77777777" w:rsidR="008B670D" w:rsidRDefault="00514B36">
            <w:pPr>
              <w:pStyle w:val="Compact"/>
            </w:pPr>
            <w:r>
              <w:t>MOs</w:t>
            </w:r>
          </w:p>
        </w:tc>
        <w:tc>
          <w:tcPr>
            <w:tcW w:w="0" w:type="auto"/>
          </w:tcPr>
          <w:p w14:paraId="5D4D82B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19DA119" w14:textId="77777777" w:rsidR="008B670D" w:rsidRDefault="008B670D">
            <w:pPr>
              <w:pStyle w:val="Compact"/>
            </w:pPr>
          </w:p>
        </w:tc>
        <w:tc>
          <w:tcPr>
            <w:tcW w:w="0" w:type="auto"/>
          </w:tcPr>
          <w:p w14:paraId="1739E90B" w14:textId="77777777" w:rsidR="008B670D" w:rsidRDefault="008B670D">
            <w:pPr>
              <w:pStyle w:val="Compact"/>
            </w:pPr>
          </w:p>
        </w:tc>
        <w:tc>
          <w:tcPr>
            <w:tcW w:w="0" w:type="auto"/>
          </w:tcPr>
          <w:p w14:paraId="23ADFDE0" w14:textId="77777777" w:rsidR="008B670D" w:rsidRDefault="008B670D">
            <w:pPr>
              <w:pStyle w:val="Compact"/>
            </w:pPr>
          </w:p>
        </w:tc>
        <w:tc>
          <w:tcPr>
            <w:tcW w:w="0" w:type="auto"/>
          </w:tcPr>
          <w:p w14:paraId="64F1462A" w14:textId="77777777" w:rsidR="008B670D" w:rsidRDefault="00BD7037">
            <w:pPr>
              <w:pStyle w:val="Compact"/>
            </w:pPr>
            <m:oMathPara>
              <m:oMath>
                <m:sSup>
                  <m:sSupPr>
                    <m:ctrlPr>
                      <w:rPr>
                        <w:rFonts w:ascii="Cambria Math" w:hAnsi="Cambria Math"/>
                      </w:rPr>
                    </m:ctrlPr>
                  </m:sSupPr>
                  <m:e/>
                  <m:sup>
                    <m:r>
                      <w:rPr>
                        <w:rFonts w:ascii="Cambria Math" w:hAnsi="Cambria Math"/>
                      </w:rPr>
                      <m:t>72</m:t>
                    </m:r>
                  </m:sup>
                </m:sSup>
              </m:oMath>
            </m:oMathPara>
          </w:p>
        </w:tc>
      </w:tr>
      <w:tr w:rsidR="008B670D" w14:paraId="072A82CA" w14:textId="77777777">
        <w:tc>
          <w:tcPr>
            <w:tcW w:w="0" w:type="auto"/>
          </w:tcPr>
          <w:p w14:paraId="65F2B898" w14:textId="77777777" w:rsidR="008B670D" w:rsidRDefault="00514B36">
            <w:pPr>
              <w:pStyle w:val="Compact"/>
            </w:pPr>
            <w:r>
              <w:rPr>
                <w:b/>
              </w:rPr>
              <w:t>RAMP</w:t>
            </w:r>
          </w:p>
        </w:tc>
        <w:tc>
          <w:tcPr>
            <w:tcW w:w="0" w:type="auto"/>
          </w:tcPr>
          <w:p w14:paraId="2BA08A98" w14:textId="77777777" w:rsidR="008B670D" w:rsidRDefault="00514B36">
            <w:pPr>
              <w:pStyle w:val="Compact"/>
            </w:pPr>
            <w:r>
              <w:t>electrochemical</w:t>
            </w:r>
          </w:p>
        </w:tc>
        <w:tc>
          <w:tcPr>
            <w:tcW w:w="0" w:type="auto"/>
          </w:tcPr>
          <w:p w14:paraId="48F1A7DC"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9C17710" w14:textId="77777777" w:rsidR="008B670D" w:rsidRDefault="00514B36">
            <w:pPr>
              <w:pStyle w:val="Compact"/>
            </w:pPr>
            <m:oMathPara>
              <m:oMath>
                <m:r>
                  <w:rPr>
                    <w:rFonts w:ascii="Cambria Math" w:hAnsi="Cambria Math"/>
                  </w:rPr>
                  <m:t>CO</m:t>
                </m:r>
              </m:oMath>
            </m:oMathPara>
          </w:p>
        </w:tc>
        <w:tc>
          <w:tcPr>
            <w:tcW w:w="0" w:type="auto"/>
          </w:tcPr>
          <w:p w14:paraId="0E01A058" w14:textId="77777777" w:rsidR="008B670D" w:rsidRDefault="008B670D">
            <w:pPr>
              <w:pStyle w:val="Compact"/>
            </w:pPr>
          </w:p>
        </w:tc>
        <w:tc>
          <w:tcPr>
            <w:tcW w:w="0" w:type="auto"/>
          </w:tcPr>
          <w:p w14:paraId="6F710970" w14:textId="77777777" w:rsidR="008B670D" w:rsidRDefault="008B670D">
            <w:pPr>
              <w:pStyle w:val="Compact"/>
            </w:pPr>
          </w:p>
        </w:tc>
        <w:tc>
          <w:tcPr>
            <w:tcW w:w="0" w:type="auto"/>
          </w:tcPr>
          <w:p w14:paraId="5E83F3BD" w14:textId="77777777" w:rsidR="008B670D" w:rsidRDefault="00BD7037">
            <w:pPr>
              <w:pStyle w:val="Compact"/>
            </w:pPr>
            <m:oMathPara>
              <m:oMath>
                <m:sSup>
                  <m:sSupPr>
                    <m:ctrlPr>
                      <w:rPr>
                        <w:rFonts w:ascii="Cambria Math" w:hAnsi="Cambria Math"/>
                      </w:rPr>
                    </m:ctrlPr>
                  </m:sSupPr>
                  <m:e/>
                  <m:sup>
                    <m:r>
                      <w:rPr>
                        <w:rFonts w:ascii="Cambria Math" w:hAnsi="Cambria Math"/>
                      </w:rPr>
                      <m:t>75</m:t>
                    </m:r>
                  </m:sup>
                </m:sSup>
              </m:oMath>
            </m:oMathPara>
          </w:p>
        </w:tc>
      </w:tr>
      <w:tr w:rsidR="008B670D" w14:paraId="5604D6F5" w14:textId="77777777">
        <w:tc>
          <w:tcPr>
            <w:tcW w:w="0" w:type="auto"/>
          </w:tcPr>
          <w:p w14:paraId="04E82CCB" w14:textId="77777777" w:rsidR="008B670D" w:rsidRDefault="00514B36">
            <w:pPr>
              <w:pStyle w:val="Compact"/>
            </w:pPr>
            <w:r>
              <w:rPr>
                <w:b/>
              </w:rPr>
              <w:lastRenderedPageBreak/>
              <w:t>S-500</w:t>
            </w:r>
          </w:p>
        </w:tc>
        <w:tc>
          <w:tcPr>
            <w:tcW w:w="0" w:type="auto"/>
          </w:tcPr>
          <w:p w14:paraId="5A0B1E11" w14:textId="77777777" w:rsidR="008B670D" w:rsidRDefault="00514B36">
            <w:pPr>
              <w:pStyle w:val="Compact"/>
            </w:pPr>
            <w:r>
              <w:t>electrochemical</w:t>
            </w:r>
          </w:p>
        </w:tc>
        <w:tc>
          <w:tcPr>
            <w:tcW w:w="0" w:type="auto"/>
          </w:tcPr>
          <w:p w14:paraId="778D6676"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6A0B97A" w14:textId="77777777" w:rsidR="008B670D" w:rsidRDefault="008B670D">
            <w:pPr>
              <w:pStyle w:val="Compact"/>
            </w:pPr>
          </w:p>
        </w:tc>
        <w:tc>
          <w:tcPr>
            <w:tcW w:w="0" w:type="auto"/>
          </w:tcPr>
          <w:p w14:paraId="5EF8337E" w14:textId="77777777" w:rsidR="008B670D" w:rsidRDefault="008B670D">
            <w:pPr>
              <w:pStyle w:val="Compact"/>
            </w:pPr>
          </w:p>
        </w:tc>
        <w:tc>
          <w:tcPr>
            <w:tcW w:w="0" w:type="auto"/>
          </w:tcPr>
          <w:p w14:paraId="72DC4F1F" w14:textId="77777777" w:rsidR="008B670D" w:rsidRDefault="008B670D">
            <w:pPr>
              <w:pStyle w:val="Compact"/>
            </w:pPr>
          </w:p>
        </w:tc>
        <w:tc>
          <w:tcPr>
            <w:tcW w:w="0" w:type="auto"/>
          </w:tcPr>
          <w:p w14:paraId="08D45D1D" w14:textId="77777777" w:rsidR="008B670D" w:rsidRDefault="00BD7037">
            <w:pPr>
              <w:pStyle w:val="Compact"/>
            </w:pPr>
            <m:oMathPara>
              <m:oMath>
                <m:sSup>
                  <m:sSupPr>
                    <m:ctrlPr>
                      <w:rPr>
                        <w:rFonts w:ascii="Cambria Math" w:hAnsi="Cambria Math"/>
                      </w:rPr>
                    </m:ctrlPr>
                  </m:sSupPr>
                  <m:e/>
                  <m:sup>
                    <m:r>
                      <w:rPr>
                        <w:rFonts w:ascii="Cambria Math" w:hAnsi="Cambria Math"/>
                      </w:rPr>
                      <m:t>41</m:t>
                    </m:r>
                  </m:sup>
                </m:sSup>
              </m:oMath>
            </m:oMathPara>
          </w:p>
        </w:tc>
      </w:tr>
      <w:tr w:rsidR="008B670D" w14:paraId="7F4C79EC" w14:textId="77777777">
        <w:tc>
          <w:tcPr>
            <w:tcW w:w="0" w:type="auto"/>
          </w:tcPr>
          <w:p w14:paraId="12B76267" w14:textId="77777777" w:rsidR="008B670D" w:rsidRDefault="00514B36">
            <w:pPr>
              <w:pStyle w:val="Compact"/>
            </w:pPr>
            <w:r>
              <w:rPr>
                <w:b/>
              </w:rPr>
              <w:t>S-500</w:t>
            </w:r>
          </w:p>
        </w:tc>
        <w:tc>
          <w:tcPr>
            <w:tcW w:w="0" w:type="auto"/>
          </w:tcPr>
          <w:p w14:paraId="2046C464" w14:textId="77777777" w:rsidR="008B670D" w:rsidRDefault="00514B36">
            <w:pPr>
              <w:pStyle w:val="Compact"/>
            </w:pPr>
            <w:r>
              <w:t>MOs</w:t>
            </w:r>
          </w:p>
        </w:tc>
        <w:tc>
          <w:tcPr>
            <w:tcW w:w="0" w:type="auto"/>
          </w:tcPr>
          <w:p w14:paraId="55E8E1EE"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2304ABD" w14:textId="77777777" w:rsidR="008B670D" w:rsidRDefault="008B670D">
            <w:pPr>
              <w:pStyle w:val="Compact"/>
            </w:pPr>
          </w:p>
        </w:tc>
        <w:tc>
          <w:tcPr>
            <w:tcW w:w="0" w:type="auto"/>
          </w:tcPr>
          <w:p w14:paraId="71B02859" w14:textId="77777777" w:rsidR="008B670D" w:rsidRDefault="008B670D">
            <w:pPr>
              <w:pStyle w:val="Compact"/>
            </w:pPr>
          </w:p>
        </w:tc>
        <w:tc>
          <w:tcPr>
            <w:tcW w:w="0" w:type="auto"/>
          </w:tcPr>
          <w:p w14:paraId="0E08C98F" w14:textId="77777777" w:rsidR="008B670D" w:rsidRDefault="008B670D">
            <w:pPr>
              <w:pStyle w:val="Compact"/>
            </w:pPr>
          </w:p>
        </w:tc>
        <w:tc>
          <w:tcPr>
            <w:tcW w:w="0" w:type="auto"/>
          </w:tcPr>
          <w:p w14:paraId="022923BB" w14:textId="77777777" w:rsidR="008B670D" w:rsidRDefault="00BD7037">
            <w:pPr>
              <w:pStyle w:val="Compact"/>
            </w:pPr>
            <m:oMathPara>
              <m:oMath>
                <m:sSup>
                  <m:sSupPr>
                    <m:ctrlPr>
                      <w:rPr>
                        <w:rFonts w:ascii="Cambria Math" w:hAnsi="Cambria Math"/>
                      </w:rPr>
                    </m:ctrlPr>
                  </m:sSupPr>
                  <m:e/>
                  <m:sup>
                    <m:r>
                      <w:rPr>
                        <w:rFonts w:ascii="Cambria Math" w:hAnsi="Cambria Math"/>
                      </w:rPr>
                      <m:t>67</m:t>
                    </m:r>
                  </m:sup>
                </m:sSup>
              </m:oMath>
            </m:oMathPara>
          </w:p>
        </w:tc>
      </w:tr>
      <w:tr w:rsidR="008B670D" w14:paraId="776F7E33" w14:textId="77777777">
        <w:tc>
          <w:tcPr>
            <w:tcW w:w="0" w:type="auto"/>
          </w:tcPr>
          <w:p w14:paraId="33EE4D65" w14:textId="77777777" w:rsidR="008B670D" w:rsidRDefault="00514B36">
            <w:pPr>
              <w:pStyle w:val="Compact"/>
            </w:pPr>
            <w:r>
              <w:rPr>
                <w:b/>
              </w:rPr>
              <w:t>SENS-IT</w:t>
            </w:r>
          </w:p>
        </w:tc>
        <w:tc>
          <w:tcPr>
            <w:tcW w:w="0" w:type="auto"/>
          </w:tcPr>
          <w:p w14:paraId="581BF36E" w14:textId="77777777" w:rsidR="008B670D" w:rsidRDefault="00514B36">
            <w:pPr>
              <w:pStyle w:val="Compact"/>
            </w:pPr>
            <w:r>
              <w:t>MOs</w:t>
            </w:r>
          </w:p>
        </w:tc>
        <w:tc>
          <w:tcPr>
            <w:tcW w:w="0" w:type="auto"/>
          </w:tcPr>
          <w:p w14:paraId="4356B7B3"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0D227B7" w14:textId="77777777" w:rsidR="008B670D" w:rsidRDefault="00514B36">
            <w:pPr>
              <w:pStyle w:val="Compact"/>
            </w:pPr>
            <m:oMathPara>
              <m:oMath>
                <m:r>
                  <w:rPr>
                    <w:rFonts w:ascii="Cambria Math" w:hAnsi="Cambria Math"/>
                  </w:rPr>
                  <m:t>CO</m:t>
                </m:r>
              </m:oMath>
            </m:oMathPara>
          </w:p>
        </w:tc>
        <w:tc>
          <w:tcPr>
            <w:tcW w:w="0" w:type="auto"/>
          </w:tcPr>
          <w:p w14:paraId="494A8194" w14:textId="77777777" w:rsidR="008B670D" w:rsidRDefault="008B670D">
            <w:pPr>
              <w:pStyle w:val="Compact"/>
            </w:pPr>
          </w:p>
        </w:tc>
        <w:tc>
          <w:tcPr>
            <w:tcW w:w="0" w:type="auto"/>
          </w:tcPr>
          <w:p w14:paraId="4A59EC66"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6CED28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B89C520" w14:textId="77777777">
        <w:tc>
          <w:tcPr>
            <w:tcW w:w="0" w:type="auto"/>
          </w:tcPr>
          <w:p w14:paraId="0B495FCB" w14:textId="77777777" w:rsidR="008B670D" w:rsidRDefault="00514B36">
            <w:pPr>
              <w:pStyle w:val="Compact"/>
            </w:pPr>
            <w:r>
              <w:rPr>
                <w:b/>
              </w:rPr>
              <w:t>SNAQ</w:t>
            </w:r>
          </w:p>
        </w:tc>
        <w:tc>
          <w:tcPr>
            <w:tcW w:w="0" w:type="auto"/>
          </w:tcPr>
          <w:p w14:paraId="18ECAC91" w14:textId="77777777" w:rsidR="008B670D" w:rsidRDefault="00514B36">
            <w:pPr>
              <w:pStyle w:val="Compact"/>
            </w:pPr>
            <w:r>
              <w:t>electrochemical</w:t>
            </w:r>
          </w:p>
        </w:tc>
        <w:tc>
          <w:tcPr>
            <w:tcW w:w="0" w:type="auto"/>
          </w:tcPr>
          <w:p w14:paraId="4AA4E488"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2E0158A" w14:textId="77777777" w:rsidR="008B670D" w:rsidRDefault="00514B36">
            <w:pPr>
              <w:pStyle w:val="Compact"/>
            </w:pPr>
            <m:oMathPara>
              <m:oMath>
                <m:r>
                  <w:rPr>
                    <w:rFonts w:ascii="Cambria Math" w:hAnsi="Cambria Math"/>
                  </w:rPr>
                  <m:t>CO</m:t>
                </m:r>
              </m:oMath>
            </m:oMathPara>
          </w:p>
        </w:tc>
        <w:tc>
          <w:tcPr>
            <w:tcW w:w="0" w:type="auto"/>
          </w:tcPr>
          <w:p w14:paraId="59A72AB2" w14:textId="77777777" w:rsidR="008B670D" w:rsidRDefault="00514B36">
            <w:pPr>
              <w:pStyle w:val="Compact"/>
            </w:pPr>
            <m:oMathPara>
              <m:oMath>
                <m:r>
                  <w:rPr>
                    <w:rFonts w:ascii="Cambria Math" w:hAnsi="Cambria Math"/>
                  </w:rPr>
                  <m:t>NO</m:t>
                </m:r>
              </m:oMath>
            </m:oMathPara>
          </w:p>
        </w:tc>
        <w:tc>
          <w:tcPr>
            <w:tcW w:w="0" w:type="auto"/>
          </w:tcPr>
          <w:p w14:paraId="7D1DC727" w14:textId="77777777" w:rsidR="008B670D" w:rsidRDefault="008B670D">
            <w:pPr>
              <w:pStyle w:val="Compact"/>
            </w:pPr>
          </w:p>
        </w:tc>
        <w:tc>
          <w:tcPr>
            <w:tcW w:w="0" w:type="auto"/>
          </w:tcPr>
          <w:p w14:paraId="7A6E10DC" w14:textId="77777777" w:rsidR="008B670D" w:rsidRDefault="00BD7037">
            <w:pPr>
              <w:pStyle w:val="Compact"/>
            </w:pPr>
            <m:oMathPara>
              <m:oMath>
                <m:sSup>
                  <m:sSupPr>
                    <m:ctrlPr>
                      <w:rPr>
                        <w:rFonts w:ascii="Cambria Math" w:hAnsi="Cambria Math"/>
                      </w:rPr>
                    </m:ctrlPr>
                  </m:sSupPr>
                  <m:e/>
                  <m:sup>
                    <m:r>
                      <w:rPr>
                        <w:rFonts w:ascii="Cambria Math" w:hAnsi="Cambria Math"/>
                      </w:rPr>
                      <m:t>44,52</m:t>
                    </m:r>
                  </m:sup>
                </m:sSup>
              </m:oMath>
            </m:oMathPara>
          </w:p>
        </w:tc>
      </w:tr>
      <w:tr w:rsidR="008B670D" w14:paraId="3E9975EB" w14:textId="77777777">
        <w:tc>
          <w:tcPr>
            <w:tcW w:w="0" w:type="auto"/>
          </w:tcPr>
          <w:p w14:paraId="1F5C4A8C" w14:textId="77777777" w:rsidR="008B670D" w:rsidRDefault="00514B36">
            <w:pPr>
              <w:pStyle w:val="Compact"/>
            </w:pPr>
            <w:r>
              <w:rPr>
                <w:b/>
              </w:rPr>
              <w:t>Spec</w:t>
            </w:r>
          </w:p>
        </w:tc>
        <w:tc>
          <w:tcPr>
            <w:tcW w:w="0" w:type="auto"/>
          </w:tcPr>
          <w:p w14:paraId="32A4A252" w14:textId="77777777" w:rsidR="008B670D" w:rsidRDefault="00514B36">
            <w:pPr>
              <w:pStyle w:val="Compact"/>
            </w:pPr>
            <w:r>
              <w:t>electrochemical</w:t>
            </w:r>
          </w:p>
        </w:tc>
        <w:tc>
          <w:tcPr>
            <w:tcW w:w="0" w:type="auto"/>
          </w:tcPr>
          <w:p w14:paraId="70F3E5E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7C6A428" w14:textId="77777777" w:rsidR="008B670D" w:rsidRDefault="00514B36">
            <w:pPr>
              <w:pStyle w:val="Compact"/>
            </w:pPr>
            <m:oMathPara>
              <m:oMath>
                <m:r>
                  <w:rPr>
                    <w:rFonts w:ascii="Cambria Math" w:hAnsi="Cambria Math"/>
                  </w:rPr>
                  <m:t>CO</m:t>
                </m:r>
              </m:oMath>
            </m:oMathPara>
          </w:p>
        </w:tc>
        <w:tc>
          <w:tcPr>
            <w:tcW w:w="0" w:type="auto"/>
          </w:tcPr>
          <w:p w14:paraId="7A946E04" w14:textId="77777777" w:rsidR="008B670D" w:rsidRDefault="008B670D">
            <w:pPr>
              <w:pStyle w:val="Compact"/>
            </w:pPr>
          </w:p>
        </w:tc>
        <w:tc>
          <w:tcPr>
            <w:tcW w:w="0" w:type="auto"/>
          </w:tcPr>
          <w:p w14:paraId="2B4D8757"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84DE00F"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34C1710" w14:textId="77777777">
        <w:tc>
          <w:tcPr>
            <w:tcW w:w="0" w:type="auto"/>
          </w:tcPr>
          <w:p w14:paraId="204D8360" w14:textId="77777777" w:rsidR="008B670D" w:rsidRDefault="00514B36">
            <w:pPr>
              <w:pStyle w:val="Compact"/>
            </w:pPr>
            <w:r>
              <w:rPr>
                <w:b/>
              </w:rPr>
              <w:t>Urban AirQ</w:t>
            </w:r>
          </w:p>
        </w:tc>
        <w:tc>
          <w:tcPr>
            <w:tcW w:w="0" w:type="auto"/>
          </w:tcPr>
          <w:p w14:paraId="58B5CCE5" w14:textId="77777777" w:rsidR="008B670D" w:rsidRDefault="00514B36">
            <w:pPr>
              <w:pStyle w:val="Compact"/>
            </w:pPr>
            <w:r>
              <w:t>electrochemical</w:t>
            </w:r>
          </w:p>
        </w:tc>
        <w:tc>
          <w:tcPr>
            <w:tcW w:w="0" w:type="auto"/>
          </w:tcPr>
          <w:p w14:paraId="518250EC"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F673E83" w14:textId="77777777" w:rsidR="008B670D" w:rsidRDefault="008B670D">
            <w:pPr>
              <w:pStyle w:val="Compact"/>
            </w:pPr>
          </w:p>
        </w:tc>
        <w:tc>
          <w:tcPr>
            <w:tcW w:w="0" w:type="auto"/>
          </w:tcPr>
          <w:p w14:paraId="06D5D3BA" w14:textId="77777777" w:rsidR="008B670D" w:rsidRDefault="008B670D">
            <w:pPr>
              <w:pStyle w:val="Compact"/>
            </w:pPr>
          </w:p>
        </w:tc>
        <w:tc>
          <w:tcPr>
            <w:tcW w:w="0" w:type="auto"/>
          </w:tcPr>
          <w:p w14:paraId="54283985" w14:textId="77777777" w:rsidR="008B670D" w:rsidRDefault="008B670D">
            <w:pPr>
              <w:pStyle w:val="Compact"/>
            </w:pPr>
          </w:p>
        </w:tc>
        <w:tc>
          <w:tcPr>
            <w:tcW w:w="0" w:type="auto"/>
          </w:tcPr>
          <w:p w14:paraId="263390F0" w14:textId="77777777" w:rsidR="008B670D" w:rsidRDefault="00BD7037">
            <w:pPr>
              <w:pStyle w:val="Compact"/>
            </w:pPr>
            <m:oMathPara>
              <m:oMath>
                <m:sSup>
                  <m:sSupPr>
                    <m:ctrlPr>
                      <w:rPr>
                        <w:rFonts w:ascii="Cambria Math" w:hAnsi="Cambria Math"/>
                      </w:rPr>
                    </m:ctrlPr>
                  </m:sSupPr>
                  <m:e/>
                  <m:sup>
                    <m:r>
                      <w:rPr>
                        <w:rFonts w:ascii="Cambria Math" w:hAnsi="Cambria Math"/>
                      </w:rPr>
                      <m:t>45</m:t>
                    </m:r>
                  </m:sup>
                </m:sSup>
              </m:oMath>
            </m:oMathPara>
          </w:p>
        </w:tc>
      </w:tr>
      <w:tr w:rsidR="008B670D" w14:paraId="773B789A" w14:textId="77777777">
        <w:tc>
          <w:tcPr>
            <w:tcW w:w="0" w:type="auto"/>
          </w:tcPr>
          <w:p w14:paraId="391D8C6A" w14:textId="77777777" w:rsidR="008B670D" w:rsidRDefault="00514B36">
            <w:pPr>
              <w:pStyle w:val="Compact"/>
            </w:pPr>
            <w:r>
              <w:rPr>
                <w:b/>
              </w:rPr>
              <w:t>Vaisala AQT410 v.1.11</w:t>
            </w:r>
          </w:p>
        </w:tc>
        <w:tc>
          <w:tcPr>
            <w:tcW w:w="0" w:type="auto"/>
          </w:tcPr>
          <w:p w14:paraId="3DA0A2EA" w14:textId="77777777" w:rsidR="008B670D" w:rsidRDefault="00514B36">
            <w:pPr>
              <w:pStyle w:val="Compact"/>
            </w:pPr>
            <w:r>
              <w:t>electrochemical</w:t>
            </w:r>
          </w:p>
        </w:tc>
        <w:tc>
          <w:tcPr>
            <w:tcW w:w="0" w:type="auto"/>
          </w:tcPr>
          <w:p w14:paraId="5696ADC5"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D953255" w14:textId="77777777" w:rsidR="008B670D" w:rsidRDefault="00514B36">
            <w:pPr>
              <w:pStyle w:val="Compact"/>
            </w:pPr>
            <m:oMathPara>
              <m:oMath>
                <m:r>
                  <w:rPr>
                    <w:rFonts w:ascii="Cambria Math" w:hAnsi="Cambria Math"/>
                  </w:rPr>
                  <m:t>CO</m:t>
                </m:r>
              </m:oMath>
            </m:oMathPara>
          </w:p>
        </w:tc>
        <w:tc>
          <w:tcPr>
            <w:tcW w:w="0" w:type="auto"/>
          </w:tcPr>
          <w:p w14:paraId="0FB8E9EF" w14:textId="77777777" w:rsidR="008B670D" w:rsidRDefault="008B670D">
            <w:pPr>
              <w:pStyle w:val="Compact"/>
            </w:pPr>
          </w:p>
        </w:tc>
        <w:tc>
          <w:tcPr>
            <w:tcW w:w="0" w:type="auto"/>
          </w:tcPr>
          <w:p w14:paraId="43F31D76" w14:textId="77777777" w:rsidR="008B670D" w:rsidRDefault="008B670D">
            <w:pPr>
              <w:pStyle w:val="Compact"/>
            </w:pPr>
          </w:p>
        </w:tc>
        <w:tc>
          <w:tcPr>
            <w:tcW w:w="0" w:type="auto"/>
          </w:tcPr>
          <w:p w14:paraId="60BE1514"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60C3E3C1" w14:textId="77777777">
        <w:tc>
          <w:tcPr>
            <w:tcW w:w="0" w:type="auto"/>
          </w:tcPr>
          <w:p w14:paraId="3F8EB211" w14:textId="77777777" w:rsidR="008B670D" w:rsidRDefault="00514B36">
            <w:pPr>
              <w:pStyle w:val="Compact"/>
            </w:pPr>
            <w:r>
              <w:rPr>
                <w:b/>
              </w:rPr>
              <w:t>Vaisala AQT410 v.1.15</w:t>
            </w:r>
          </w:p>
        </w:tc>
        <w:tc>
          <w:tcPr>
            <w:tcW w:w="0" w:type="auto"/>
          </w:tcPr>
          <w:p w14:paraId="60521568" w14:textId="77777777" w:rsidR="008B670D" w:rsidRDefault="00514B36">
            <w:pPr>
              <w:pStyle w:val="Compact"/>
            </w:pPr>
            <w:r>
              <w:t>electrochemical</w:t>
            </w:r>
          </w:p>
        </w:tc>
        <w:tc>
          <w:tcPr>
            <w:tcW w:w="0" w:type="auto"/>
          </w:tcPr>
          <w:p w14:paraId="480C31D0" w14:textId="77777777" w:rsidR="008B670D" w:rsidRDefault="00514B36">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6DFDC25" w14:textId="77777777" w:rsidR="008B670D" w:rsidRDefault="00514B36">
            <w:pPr>
              <w:pStyle w:val="Compact"/>
            </w:pPr>
            <m:oMathPara>
              <m:oMath>
                <m:r>
                  <w:rPr>
                    <w:rFonts w:ascii="Cambria Math" w:hAnsi="Cambria Math"/>
                  </w:rPr>
                  <m:t>CO</m:t>
                </m:r>
              </m:oMath>
            </m:oMathPara>
          </w:p>
        </w:tc>
        <w:tc>
          <w:tcPr>
            <w:tcW w:w="0" w:type="auto"/>
          </w:tcPr>
          <w:p w14:paraId="250D3A48" w14:textId="77777777" w:rsidR="008B670D" w:rsidRDefault="008B670D">
            <w:pPr>
              <w:pStyle w:val="Compact"/>
            </w:pPr>
          </w:p>
        </w:tc>
        <w:tc>
          <w:tcPr>
            <w:tcW w:w="0" w:type="auto"/>
          </w:tcPr>
          <w:p w14:paraId="07819089" w14:textId="77777777" w:rsidR="008B670D" w:rsidRDefault="008B670D">
            <w:pPr>
              <w:pStyle w:val="Compact"/>
            </w:pPr>
          </w:p>
        </w:tc>
        <w:tc>
          <w:tcPr>
            <w:tcW w:w="0" w:type="auto"/>
          </w:tcPr>
          <w:p w14:paraId="109289FA"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8B6265B" w14:textId="77777777">
        <w:tc>
          <w:tcPr>
            <w:tcW w:w="0" w:type="auto"/>
          </w:tcPr>
          <w:p w14:paraId="56055C32" w14:textId="77777777" w:rsidR="008B670D" w:rsidRDefault="00514B36">
            <w:pPr>
              <w:pStyle w:val="Compact"/>
            </w:pPr>
            <w:r>
              <w:rPr>
                <w:b/>
              </w:rPr>
              <w:t>AQMesh v.3.0</w:t>
            </w:r>
          </w:p>
        </w:tc>
        <w:tc>
          <w:tcPr>
            <w:tcW w:w="0" w:type="auto"/>
          </w:tcPr>
          <w:p w14:paraId="26AED863" w14:textId="77777777" w:rsidR="008B670D" w:rsidRDefault="00514B36">
            <w:pPr>
              <w:pStyle w:val="Compact"/>
            </w:pPr>
            <w:r>
              <w:t>electrochemical</w:t>
            </w:r>
          </w:p>
        </w:tc>
        <w:tc>
          <w:tcPr>
            <w:tcW w:w="0" w:type="auto"/>
          </w:tcPr>
          <w:p w14:paraId="1CB008DC" w14:textId="77777777" w:rsidR="008B670D" w:rsidRDefault="008B670D">
            <w:pPr>
              <w:pStyle w:val="Compact"/>
            </w:pPr>
          </w:p>
        </w:tc>
        <w:tc>
          <w:tcPr>
            <w:tcW w:w="0" w:type="auto"/>
          </w:tcPr>
          <w:p w14:paraId="2850B0EC" w14:textId="77777777" w:rsidR="008B670D" w:rsidRDefault="00514B36">
            <w:pPr>
              <w:pStyle w:val="Compact"/>
            </w:pPr>
            <m:oMathPara>
              <m:oMath>
                <m:r>
                  <w:rPr>
                    <w:rFonts w:ascii="Cambria Math" w:hAnsi="Cambria Math"/>
                  </w:rPr>
                  <m:t>CO</m:t>
                </m:r>
              </m:oMath>
            </m:oMathPara>
          </w:p>
        </w:tc>
        <w:tc>
          <w:tcPr>
            <w:tcW w:w="0" w:type="auto"/>
          </w:tcPr>
          <w:p w14:paraId="3AA00EC6" w14:textId="77777777" w:rsidR="008B670D" w:rsidRDefault="00514B36">
            <w:pPr>
              <w:pStyle w:val="Compact"/>
            </w:pPr>
            <m:oMathPara>
              <m:oMath>
                <m:r>
                  <w:rPr>
                    <w:rFonts w:ascii="Cambria Math" w:hAnsi="Cambria Math"/>
                  </w:rPr>
                  <m:t>NO</m:t>
                </m:r>
              </m:oMath>
            </m:oMathPara>
          </w:p>
        </w:tc>
        <w:tc>
          <w:tcPr>
            <w:tcW w:w="0" w:type="auto"/>
          </w:tcPr>
          <w:p w14:paraId="29638EE2" w14:textId="77777777" w:rsidR="008B670D" w:rsidRDefault="008B670D">
            <w:pPr>
              <w:pStyle w:val="Compact"/>
            </w:pPr>
          </w:p>
        </w:tc>
        <w:tc>
          <w:tcPr>
            <w:tcW w:w="0" w:type="auto"/>
          </w:tcPr>
          <w:p w14:paraId="6B6D3C7B" w14:textId="77777777" w:rsidR="008B670D" w:rsidRDefault="00BD7037">
            <w:pPr>
              <w:pStyle w:val="Compact"/>
            </w:pPr>
            <m:oMathPara>
              <m:oMath>
                <m:sSup>
                  <m:sSupPr>
                    <m:ctrlPr>
                      <w:rPr>
                        <w:rFonts w:ascii="Cambria Math" w:hAnsi="Cambria Math"/>
                      </w:rPr>
                    </m:ctrlPr>
                  </m:sSupPr>
                  <m:e/>
                  <m:sup>
                    <m:r>
                      <w:rPr>
                        <w:rFonts w:ascii="Cambria Math" w:hAnsi="Cambria Math"/>
                      </w:rPr>
                      <m:t>30</m:t>
                    </m:r>
                  </m:sup>
                </m:sSup>
              </m:oMath>
            </m:oMathPara>
          </w:p>
        </w:tc>
      </w:tr>
      <w:tr w:rsidR="008B670D" w14:paraId="27E20D95" w14:textId="77777777">
        <w:tc>
          <w:tcPr>
            <w:tcW w:w="0" w:type="auto"/>
          </w:tcPr>
          <w:p w14:paraId="5EEA4BA5" w14:textId="77777777" w:rsidR="008B670D" w:rsidRDefault="00514B36">
            <w:pPr>
              <w:pStyle w:val="Compact"/>
            </w:pPr>
            <w:r>
              <w:rPr>
                <w:b/>
              </w:rPr>
              <w:t>AQMesh v.4.0</w:t>
            </w:r>
          </w:p>
        </w:tc>
        <w:tc>
          <w:tcPr>
            <w:tcW w:w="0" w:type="auto"/>
          </w:tcPr>
          <w:p w14:paraId="5D64E9EF" w14:textId="77777777" w:rsidR="008B670D" w:rsidRDefault="00514B36">
            <w:pPr>
              <w:pStyle w:val="Compact"/>
            </w:pPr>
            <w:r>
              <w:t>electrochemical</w:t>
            </w:r>
          </w:p>
        </w:tc>
        <w:tc>
          <w:tcPr>
            <w:tcW w:w="0" w:type="auto"/>
          </w:tcPr>
          <w:p w14:paraId="036F4C5F" w14:textId="77777777" w:rsidR="008B670D" w:rsidRDefault="008B670D">
            <w:pPr>
              <w:pStyle w:val="Compact"/>
            </w:pPr>
          </w:p>
        </w:tc>
        <w:tc>
          <w:tcPr>
            <w:tcW w:w="0" w:type="auto"/>
          </w:tcPr>
          <w:p w14:paraId="5FD1841E" w14:textId="77777777" w:rsidR="008B670D" w:rsidRDefault="00514B36">
            <w:pPr>
              <w:pStyle w:val="Compact"/>
            </w:pPr>
            <m:oMathPara>
              <m:oMath>
                <m:r>
                  <w:rPr>
                    <w:rFonts w:ascii="Cambria Math" w:hAnsi="Cambria Math"/>
                  </w:rPr>
                  <m:t>CO</m:t>
                </m:r>
              </m:oMath>
            </m:oMathPara>
          </w:p>
        </w:tc>
        <w:tc>
          <w:tcPr>
            <w:tcW w:w="0" w:type="auto"/>
          </w:tcPr>
          <w:p w14:paraId="03C6682A" w14:textId="77777777" w:rsidR="008B670D" w:rsidRDefault="00514B36">
            <w:pPr>
              <w:pStyle w:val="Compact"/>
            </w:pPr>
            <m:oMathPara>
              <m:oMath>
                <m:r>
                  <w:rPr>
                    <w:rFonts w:ascii="Cambria Math" w:hAnsi="Cambria Math"/>
                  </w:rPr>
                  <m:t>NO</m:t>
                </m:r>
              </m:oMath>
            </m:oMathPara>
          </w:p>
        </w:tc>
        <w:tc>
          <w:tcPr>
            <w:tcW w:w="0" w:type="auto"/>
          </w:tcPr>
          <w:p w14:paraId="6D96D0FF" w14:textId="77777777" w:rsidR="008B670D" w:rsidRDefault="008B670D">
            <w:pPr>
              <w:pStyle w:val="Compact"/>
            </w:pPr>
          </w:p>
        </w:tc>
        <w:tc>
          <w:tcPr>
            <w:tcW w:w="0" w:type="auto"/>
          </w:tcPr>
          <w:p w14:paraId="4DDCBA40" w14:textId="77777777" w:rsidR="008B670D" w:rsidRDefault="00BD7037">
            <w:pPr>
              <w:pStyle w:val="Compact"/>
            </w:pPr>
            <m:oMathPara>
              <m:oMath>
                <m:sSup>
                  <m:sSupPr>
                    <m:ctrlPr>
                      <w:rPr>
                        <w:rFonts w:ascii="Cambria Math" w:hAnsi="Cambria Math"/>
                      </w:rPr>
                    </m:ctrlPr>
                  </m:sSupPr>
                  <m:e/>
                  <m:sup>
                    <m:r>
                      <w:rPr>
                        <w:rFonts w:ascii="Cambria Math" w:hAnsi="Cambria Math"/>
                      </w:rPr>
                      <m:t>2,11,9</m:t>
                    </m:r>
                  </m:sup>
                </m:sSup>
              </m:oMath>
            </m:oMathPara>
          </w:p>
        </w:tc>
      </w:tr>
      <w:tr w:rsidR="008B670D" w14:paraId="6496C995" w14:textId="77777777">
        <w:tc>
          <w:tcPr>
            <w:tcW w:w="0" w:type="auto"/>
          </w:tcPr>
          <w:p w14:paraId="262FC8EC" w14:textId="77777777" w:rsidR="008B670D" w:rsidRDefault="00514B36">
            <w:pPr>
              <w:pStyle w:val="Compact"/>
            </w:pPr>
            <w:r>
              <w:rPr>
                <w:b/>
              </w:rPr>
              <w:t>Smart Citizen Kit</w:t>
            </w:r>
          </w:p>
        </w:tc>
        <w:tc>
          <w:tcPr>
            <w:tcW w:w="0" w:type="auto"/>
          </w:tcPr>
          <w:p w14:paraId="123BDDA1" w14:textId="77777777" w:rsidR="008B670D" w:rsidRDefault="00514B36">
            <w:pPr>
              <w:pStyle w:val="Compact"/>
            </w:pPr>
            <w:r>
              <w:t>MOs</w:t>
            </w:r>
          </w:p>
        </w:tc>
        <w:tc>
          <w:tcPr>
            <w:tcW w:w="0" w:type="auto"/>
          </w:tcPr>
          <w:p w14:paraId="1DB21F70" w14:textId="77777777" w:rsidR="008B670D" w:rsidRDefault="008B670D">
            <w:pPr>
              <w:pStyle w:val="Compact"/>
            </w:pPr>
          </w:p>
        </w:tc>
        <w:tc>
          <w:tcPr>
            <w:tcW w:w="0" w:type="auto"/>
          </w:tcPr>
          <w:p w14:paraId="556CDD22" w14:textId="77777777" w:rsidR="008B670D" w:rsidRDefault="00514B36">
            <w:pPr>
              <w:pStyle w:val="Compact"/>
            </w:pPr>
            <m:oMathPara>
              <m:oMath>
                <m:r>
                  <w:rPr>
                    <w:rFonts w:ascii="Cambria Math" w:hAnsi="Cambria Math"/>
                  </w:rPr>
                  <m:t>CO</m:t>
                </m:r>
              </m:oMath>
            </m:oMathPara>
          </w:p>
        </w:tc>
        <w:tc>
          <w:tcPr>
            <w:tcW w:w="0" w:type="auto"/>
          </w:tcPr>
          <w:p w14:paraId="4C6C4C33" w14:textId="77777777" w:rsidR="008B670D" w:rsidRDefault="008B670D">
            <w:pPr>
              <w:pStyle w:val="Compact"/>
            </w:pPr>
          </w:p>
        </w:tc>
        <w:tc>
          <w:tcPr>
            <w:tcW w:w="0" w:type="auto"/>
          </w:tcPr>
          <w:p w14:paraId="71B41B1D" w14:textId="77777777" w:rsidR="008B670D" w:rsidRDefault="008B670D">
            <w:pPr>
              <w:pStyle w:val="Compact"/>
            </w:pPr>
          </w:p>
        </w:tc>
        <w:tc>
          <w:tcPr>
            <w:tcW w:w="0" w:type="auto"/>
          </w:tcPr>
          <w:p w14:paraId="2581188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707AA72" w14:textId="77777777">
        <w:tc>
          <w:tcPr>
            <w:tcW w:w="0" w:type="auto"/>
          </w:tcPr>
          <w:p w14:paraId="07C05178" w14:textId="77777777" w:rsidR="008B670D" w:rsidRDefault="00514B36">
            <w:pPr>
              <w:pStyle w:val="Compact"/>
            </w:pPr>
            <w:r>
              <w:rPr>
                <w:b/>
              </w:rPr>
              <w:t>AirCube</w:t>
            </w:r>
          </w:p>
        </w:tc>
        <w:tc>
          <w:tcPr>
            <w:tcW w:w="0" w:type="auto"/>
          </w:tcPr>
          <w:p w14:paraId="78021120" w14:textId="77777777" w:rsidR="008B670D" w:rsidRDefault="00514B36">
            <w:pPr>
              <w:pStyle w:val="Compact"/>
            </w:pPr>
            <w:r>
              <w:t>electrochemical</w:t>
            </w:r>
          </w:p>
        </w:tc>
        <w:tc>
          <w:tcPr>
            <w:tcW w:w="0" w:type="auto"/>
          </w:tcPr>
          <w:p w14:paraId="02580319" w14:textId="77777777" w:rsidR="008B670D" w:rsidRDefault="008B670D">
            <w:pPr>
              <w:pStyle w:val="Compact"/>
            </w:pPr>
          </w:p>
        </w:tc>
        <w:tc>
          <w:tcPr>
            <w:tcW w:w="0" w:type="auto"/>
          </w:tcPr>
          <w:p w14:paraId="057B7CF9" w14:textId="77777777" w:rsidR="008B670D" w:rsidRDefault="008B670D">
            <w:pPr>
              <w:pStyle w:val="Compact"/>
            </w:pPr>
          </w:p>
        </w:tc>
        <w:tc>
          <w:tcPr>
            <w:tcW w:w="0" w:type="auto"/>
          </w:tcPr>
          <w:p w14:paraId="6D761A59" w14:textId="77777777" w:rsidR="008B670D" w:rsidRDefault="00514B36">
            <w:pPr>
              <w:pStyle w:val="Compact"/>
            </w:pPr>
            <m:oMathPara>
              <m:oMath>
                <m:r>
                  <w:rPr>
                    <w:rFonts w:ascii="Cambria Math" w:hAnsi="Cambria Math"/>
                  </w:rPr>
                  <m:t>NO</m:t>
                </m:r>
              </m:oMath>
            </m:oMathPara>
          </w:p>
        </w:tc>
        <w:tc>
          <w:tcPr>
            <w:tcW w:w="0" w:type="auto"/>
          </w:tcPr>
          <w:p w14:paraId="66DDBA83" w14:textId="77777777" w:rsidR="008B670D" w:rsidRDefault="008B670D">
            <w:pPr>
              <w:pStyle w:val="Compact"/>
            </w:pPr>
          </w:p>
        </w:tc>
        <w:tc>
          <w:tcPr>
            <w:tcW w:w="0" w:type="auto"/>
          </w:tcPr>
          <w:p w14:paraId="63491DC3" w14:textId="77777777" w:rsidR="008B670D" w:rsidRDefault="00BD7037">
            <w:pPr>
              <w:pStyle w:val="Compact"/>
            </w:pPr>
            <m:oMathPara>
              <m:oMath>
                <m:sSup>
                  <m:sSupPr>
                    <m:ctrlPr>
                      <w:rPr>
                        <w:rFonts w:ascii="Cambria Math" w:hAnsi="Cambria Math"/>
                      </w:rPr>
                    </m:ctrlPr>
                  </m:sSupPr>
                  <m:e/>
                  <m:sup>
                    <m:r>
                      <w:rPr>
                        <w:rFonts w:ascii="Cambria Math" w:hAnsi="Cambria Math"/>
                      </w:rPr>
                      <m:t>7</m:t>
                    </m:r>
                  </m:sup>
                </m:sSup>
              </m:oMath>
            </m:oMathPara>
          </w:p>
        </w:tc>
      </w:tr>
      <w:tr w:rsidR="008B670D" w14:paraId="36295307" w14:textId="77777777">
        <w:tc>
          <w:tcPr>
            <w:tcW w:w="0" w:type="auto"/>
          </w:tcPr>
          <w:p w14:paraId="4C227A68" w14:textId="77777777" w:rsidR="008B670D" w:rsidRDefault="00514B36">
            <w:pPr>
              <w:pStyle w:val="Compact"/>
            </w:pPr>
            <w:r>
              <w:rPr>
                <w:b/>
              </w:rPr>
              <w:t>2B Tech. (POM)</w:t>
            </w:r>
          </w:p>
        </w:tc>
        <w:tc>
          <w:tcPr>
            <w:tcW w:w="0" w:type="auto"/>
          </w:tcPr>
          <w:p w14:paraId="61BEBAF3" w14:textId="77777777" w:rsidR="008B670D" w:rsidRDefault="00514B36">
            <w:pPr>
              <w:pStyle w:val="Compact"/>
            </w:pPr>
            <w:r>
              <w:t>UV</w:t>
            </w:r>
          </w:p>
        </w:tc>
        <w:tc>
          <w:tcPr>
            <w:tcW w:w="0" w:type="auto"/>
          </w:tcPr>
          <w:p w14:paraId="6D16EDF1" w14:textId="77777777" w:rsidR="008B670D" w:rsidRDefault="008B670D">
            <w:pPr>
              <w:pStyle w:val="Compact"/>
            </w:pPr>
          </w:p>
        </w:tc>
        <w:tc>
          <w:tcPr>
            <w:tcW w:w="0" w:type="auto"/>
          </w:tcPr>
          <w:p w14:paraId="23B32572" w14:textId="77777777" w:rsidR="008B670D" w:rsidRDefault="008B670D">
            <w:pPr>
              <w:pStyle w:val="Compact"/>
            </w:pPr>
          </w:p>
        </w:tc>
        <w:tc>
          <w:tcPr>
            <w:tcW w:w="0" w:type="auto"/>
          </w:tcPr>
          <w:p w14:paraId="2AB059A9" w14:textId="77777777" w:rsidR="008B670D" w:rsidRDefault="008B670D">
            <w:pPr>
              <w:pStyle w:val="Compact"/>
            </w:pPr>
          </w:p>
        </w:tc>
        <w:tc>
          <w:tcPr>
            <w:tcW w:w="0" w:type="auto"/>
          </w:tcPr>
          <w:p w14:paraId="4A6C7AAA"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EAAB688"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29C26332" w14:textId="77777777">
        <w:tc>
          <w:tcPr>
            <w:tcW w:w="0" w:type="auto"/>
          </w:tcPr>
          <w:p w14:paraId="6A63024A" w14:textId="77777777" w:rsidR="008B670D" w:rsidRDefault="00514B36">
            <w:pPr>
              <w:pStyle w:val="Compact"/>
            </w:pPr>
            <w:r>
              <w:rPr>
                <w:b/>
              </w:rPr>
              <w:t>Aeroqual-SM50</w:t>
            </w:r>
          </w:p>
        </w:tc>
        <w:tc>
          <w:tcPr>
            <w:tcW w:w="0" w:type="auto"/>
          </w:tcPr>
          <w:p w14:paraId="735BCD69" w14:textId="77777777" w:rsidR="008B670D" w:rsidRDefault="00514B36">
            <w:pPr>
              <w:pStyle w:val="Compact"/>
            </w:pPr>
            <w:r>
              <w:t>MOs</w:t>
            </w:r>
          </w:p>
        </w:tc>
        <w:tc>
          <w:tcPr>
            <w:tcW w:w="0" w:type="auto"/>
          </w:tcPr>
          <w:p w14:paraId="23E43101" w14:textId="77777777" w:rsidR="008B670D" w:rsidRDefault="008B670D">
            <w:pPr>
              <w:pStyle w:val="Compact"/>
            </w:pPr>
          </w:p>
        </w:tc>
        <w:tc>
          <w:tcPr>
            <w:tcW w:w="0" w:type="auto"/>
          </w:tcPr>
          <w:p w14:paraId="0438B095" w14:textId="77777777" w:rsidR="008B670D" w:rsidRDefault="008B670D">
            <w:pPr>
              <w:pStyle w:val="Compact"/>
            </w:pPr>
          </w:p>
        </w:tc>
        <w:tc>
          <w:tcPr>
            <w:tcW w:w="0" w:type="auto"/>
          </w:tcPr>
          <w:p w14:paraId="0DDB06F8" w14:textId="77777777" w:rsidR="008B670D" w:rsidRDefault="008B670D">
            <w:pPr>
              <w:pStyle w:val="Compact"/>
            </w:pPr>
          </w:p>
        </w:tc>
        <w:tc>
          <w:tcPr>
            <w:tcW w:w="0" w:type="auto"/>
          </w:tcPr>
          <w:p w14:paraId="26A70C78"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1963028" w14:textId="77777777" w:rsidR="008B670D" w:rsidRDefault="00BD7037">
            <w:pPr>
              <w:pStyle w:val="Compact"/>
            </w:pPr>
            <m:oMathPara>
              <m:oMath>
                <m:sSup>
                  <m:sSupPr>
                    <m:ctrlPr>
                      <w:rPr>
                        <w:rFonts w:ascii="Cambria Math" w:hAnsi="Cambria Math"/>
                      </w:rPr>
                    </m:ctrlPr>
                  </m:sSupPr>
                  <m:e/>
                  <m:sup>
                    <m:r>
                      <w:rPr>
                        <w:rFonts w:ascii="Cambria Math" w:hAnsi="Cambria Math"/>
                      </w:rPr>
                      <m:t>30</m:t>
                    </m:r>
                  </m:sup>
                </m:sSup>
              </m:oMath>
            </m:oMathPara>
          </w:p>
        </w:tc>
      </w:tr>
      <w:tr w:rsidR="008B670D" w14:paraId="254A78B8" w14:textId="77777777">
        <w:tc>
          <w:tcPr>
            <w:tcW w:w="0" w:type="auto"/>
          </w:tcPr>
          <w:p w14:paraId="216447F6" w14:textId="77777777" w:rsidR="008B670D" w:rsidRDefault="00514B36">
            <w:pPr>
              <w:pStyle w:val="Compact"/>
            </w:pPr>
            <w:r>
              <w:rPr>
                <w:b/>
              </w:rPr>
              <w:t>AirCube</w:t>
            </w:r>
          </w:p>
        </w:tc>
        <w:tc>
          <w:tcPr>
            <w:tcW w:w="0" w:type="auto"/>
          </w:tcPr>
          <w:p w14:paraId="1F297732" w14:textId="77777777" w:rsidR="008B670D" w:rsidRDefault="00514B36">
            <w:pPr>
              <w:pStyle w:val="Compact"/>
            </w:pPr>
            <w:r>
              <w:t>electrochemical</w:t>
            </w:r>
          </w:p>
        </w:tc>
        <w:tc>
          <w:tcPr>
            <w:tcW w:w="0" w:type="auto"/>
          </w:tcPr>
          <w:p w14:paraId="14CE6FF1" w14:textId="77777777" w:rsidR="008B670D" w:rsidRDefault="008B670D">
            <w:pPr>
              <w:pStyle w:val="Compact"/>
            </w:pPr>
          </w:p>
        </w:tc>
        <w:tc>
          <w:tcPr>
            <w:tcW w:w="0" w:type="auto"/>
          </w:tcPr>
          <w:p w14:paraId="4EA91B8F" w14:textId="77777777" w:rsidR="008B670D" w:rsidRDefault="008B670D">
            <w:pPr>
              <w:pStyle w:val="Compact"/>
            </w:pPr>
          </w:p>
        </w:tc>
        <w:tc>
          <w:tcPr>
            <w:tcW w:w="0" w:type="auto"/>
          </w:tcPr>
          <w:p w14:paraId="489320D4" w14:textId="77777777" w:rsidR="008B670D" w:rsidRDefault="008B670D">
            <w:pPr>
              <w:pStyle w:val="Compact"/>
            </w:pPr>
          </w:p>
        </w:tc>
        <w:tc>
          <w:tcPr>
            <w:tcW w:w="0" w:type="auto"/>
          </w:tcPr>
          <w:p w14:paraId="4F5F43B9"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4B600D4" w14:textId="77777777" w:rsidR="008B670D" w:rsidRDefault="00BD7037">
            <w:pPr>
              <w:pStyle w:val="Compact"/>
            </w:pPr>
            <m:oMathPara>
              <m:oMath>
                <m:sSup>
                  <m:sSupPr>
                    <m:ctrlPr>
                      <w:rPr>
                        <w:rFonts w:ascii="Cambria Math" w:hAnsi="Cambria Math"/>
                      </w:rPr>
                    </m:ctrlPr>
                  </m:sSupPr>
                  <m:e/>
                  <m:sup>
                    <m:r>
                      <w:rPr>
                        <w:rFonts w:ascii="Cambria Math" w:hAnsi="Cambria Math"/>
                      </w:rPr>
                      <m:t>46</m:t>
                    </m:r>
                  </m:sup>
                </m:sSup>
              </m:oMath>
            </m:oMathPara>
          </w:p>
        </w:tc>
      </w:tr>
      <w:tr w:rsidR="008B670D" w14:paraId="0E84D656" w14:textId="77777777">
        <w:tc>
          <w:tcPr>
            <w:tcW w:w="0" w:type="auto"/>
          </w:tcPr>
          <w:p w14:paraId="3505EB0F" w14:textId="77777777" w:rsidR="008B670D" w:rsidRDefault="00514B36">
            <w:pPr>
              <w:pStyle w:val="Compact"/>
            </w:pPr>
            <w:r>
              <w:rPr>
                <w:b/>
              </w:rPr>
              <w:t>AQMesh v.4.0</w:t>
            </w:r>
          </w:p>
        </w:tc>
        <w:tc>
          <w:tcPr>
            <w:tcW w:w="0" w:type="auto"/>
          </w:tcPr>
          <w:p w14:paraId="3F176B7A" w14:textId="77777777" w:rsidR="008B670D" w:rsidRDefault="00514B36">
            <w:pPr>
              <w:pStyle w:val="Compact"/>
            </w:pPr>
            <w:r>
              <w:t>electrochemical</w:t>
            </w:r>
          </w:p>
        </w:tc>
        <w:tc>
          <w:tcPr>
            <w:tcW w:w="0" w:type="auto"/>
          </w:tcPr>
          <w:p w14:paraId="0082F6AC" w14:textId="77777777" w:rsidR="008B670D" w:rsidRDefault="008B670D">
            <w:pPr>
              <w:pStyle w:val="Compact"/>
            </w:pPr>
          </w:p>
        </w:tc>
        <w:tc>
          <w:tcPr>
            <w:tcW w:w="0" w:type="auto"/>
          </w:tcPr>
          <w:p w14:paraId="3B3DE5AC" w14:textId="77777777" w:rsidR="008B670D" w:rsidRDefault="008B670D">
            <w:pPr>
              <w:pStyle w:val="Compact"/>
            </w:pPr>
          </w:p>
        </w:tc>
        <w:tc>
          <w:tcPr>
            <w:tcW w:w="0" w:type="auto"/>
          </w:tcPr>
          <w:p w14:paraId="50A0D25F" w14:textId="77777777" w:rsidR="008B670D" w:rsidRDefault="008B670D">
            <w:pPr>
              <w:pStyle w:val="Compact"/>
            </w:pPr>
          </w:p>
        </w:tc>
        <w:tc>
          <w:tcPr>
            <w:tcW w:w="0" w:type="auto"/>
          </w:tcPr>
          <w:p w14:paraId="44B3787A"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421C4BA" w14:textId="77777777" w:rsidR="008B670D" w:rsidRDefault="00BD7037">
            <w:pPr>
              <w:pStyle w:val="Compact"/>
            </w:pPr>
            <m:oMathPara>
              <m:oMath>
                <m:sSup>
                  <m:sSupPr>
                    <m:ctrlPr>
                      <w:rPr>
                        <w:rFonts w:ascii="Cambria Math" w:hAnsi="Cambria Math"/>
                      </w:rPr>
                    </m:ctrlPr>
                  </m:sSupPr>
                  <m:e/>
                  <m:sup>
                    <m:r>
                      <w:rPr>
                        <w:rFonts w:ascii="Cambria Math" w:hAnsi="Cambria Math"/>
                      </w:rPr>
                      <m:t>11,9</m:t>
                    </m:r>
                  </m:sup>
                </m:sSup>
              </m:oMath>
            </m:oMathPara>
          </w:p>
        </w:tc>
      </w:tr>
      <w:tr w:rsidR="008B670D" w14:paraId="28B131BB" w14:textId="77777777">
        <w:tc>
          <w:tcPr>
            <w:tcW w:w="0" w:type="auto"/>
          </w:tcPr>
          <w:p w14:paraId="191F4EA7" w14:textId="77777777" w:rsidR="008B670D" w:rsidRDefault="00514B36">
            <w:pPr>
              <w:pStyle w:val="Compact"/>
            </w:pPr>
            <w:r>
              <w:rPr>
                <w:b/>
              </w:rPr>
              <w:t>AQT410 v.1.11</w:t>
            </w:r>
          </w:p>
        </w:tc>
        <w:tc>
          <w:tcPr>
            <w:tcW w:w="0" w:type="auto"/>
          </w:tcPr>
          <w:p w14:paraId="611912FD" w14:textId="77777777" w:rsidR="008B670D" w:rsidRDefault="00514B36">
            <w:pPr>
              <w:pStyle w:val="Compact"/>
            </w:pPr>
            <w:r>
              <w:t>electrochemical</w:t>
            </w:r>
          </w:p>
        </w:tc>
        <w:tc>
          <w:tcPr>
            <w:tcW w:w="0" w:type="auto"/>
          </w:tcPr>
          <w:p w14:paraId="19FA6834" w14:textId="77777777" w:rsidR="008B670D" w:rsidRDefault="008B670D">
            <w:pPr>
              <w:pStyle w:val="Compact"/>
            </w:pPr>
          </w:p>
        </w:tc>
        <w:tc>
          <w:tcPr>
            <w:tcW w:w="0" w:type="auto"/>
          </w:tcPr>
          <w:p w14:paraId="367C42C5" w14:textId="77777777" w:rsidR="008B670D" w:rsidRDefault="008B670D">
            <w:pPr>
              <w:pStyle w:val="Compact"/>
            </w:pPr>
          </w:p>
        </w:tc>
        <w:tc>
          <w:tcPr>
            <w:tcW w:w="0" w:type="auto"/>
          </w:tcPr>
          <w:p w14:paraId="581A5C07" w14:textId="77777777" w:rsidR="008B670D" w:rsidRDefault="008B670D">
            <w:pPr>
              <w:pStyle w:val="Compact"/>
            </w:pPr>
          </w:p>
        </w:tc>
        <w:tc>
          <w:tcPr>
            <w:tcW w:w="0" w:type="auto"/>
          </w:tcPr>
          <w:p w14:paraId="064957EE"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6BF01B4"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56F0D57C" w14:textId="77777777">
        <w:tc>
          <w:tcPr>
            <w:tcW w:w="0" w:type="auto"/>
          </w:tcPr>
          <w:p w14:paraId="30CD9685" w14:textId="77777777" w:rsidR="008B670D" w:rsidRDefault="00514B36">
            <w:pPr>
              <w:pStyle w:val="Compact"/>
            </w:pPr>
            <w:r>
              <w:rPr>
                <w:b/>
              </w:rPr>
              <w:t>AQT410 v.1.15</w:t>
            </w:r>
          </w:p>
        </w:tc>
        <w:tc>
          <w:tcPr>
            <w:tcW w:w="0" w:type="auto"/>
          </w:tcPr>
          <w:p w14:paraId="5A144003" w14:textId="77777777" w:rsidR="008B670D" w:rsidRDefault="00514B36">
            <w:pPr>
              <w:pStyle w:val="Compact"/>
            </w:pPr>
            <w:r>
              <w:t>electrochemical</w:t>
            </w:r>
          </w:p>
        </w:tc>
        <w:tc>
          <w:tcPr>
            <w:tcW w:w="0" w:type="auto"/>
          </w:tcPr>
          <w:p w14:paraId="55E888CF" w14:textId="77777777" w:rsidR="008B670D" w:rsidRDefault="008B670D">
            <w:pPr>
              <w:pStyle w:val="Compact"/>
            </w:pPr>
          </w:p>
        </w:tc>
        <w:tc>
          <w:tcPr>
            <w:tcW w:w="0" w:type="auto"/>
          </w:tcPr>
          <w:p w14:paraId="54D53F3F" w14:textId="77777777" w:rsidR="008B670D" w:rsidRDefault="008B670D">
            <w:pPr>
              <w:pStyle w:val="Compact"/>
            </w:pPr>
          </w:p>
        </w:tc>
        <w:tc>
          <w:tcPr>
            <w:tcW w:w="0" w:type="auto"/>
          </w:tcPr>
          <w:p w14:paraId="13E829C2" w14:textId="77777777" w:rsidR="008B670D" w:rsidRDefault="008B670D">
            <w:pPr>
              <w:pStyle w:val="Compact"/>
            </w:pPr>
          </w:p>
        </w:tc>
        <w:tc>
          <w:tcPr>
            <w:tcW w:w="0" w:type="auto"/>
          </w:tcPr>
          <w:p w14:paraId="4C96B119"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C14D9B5"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0E6DCA54" w14:textId="77777777">
        <w:tc>
          <w:tcPr>
            <w:tcW w:w="0" w:type="auto"/>
          </w:tcPr>
          <w:p w14:paraId="703AE2FD" w14:textId="77777777" w:rsidR="008B670D" w:rsidRDefault="00514B36">
            <w:pPr>
              <w:pStyle w:val="Compact"/>
            </w:pPr>
            <w:r>
              <w:rPr>
                <w:b/>
              </w:rPr>
              <w:t>AQY v0.5</w:t>
            </w:r>
          </w:p>
        </w:tc>
        <w:tc>
          <w:tcPr>
            <w:tcW w:w="0" w:type="auto"/>
          </w:tcPr>
          <w:p w14:paraId="1E230829" w14:textId="77777777" w:rsidR="008B670D" w:rsidRDefault="00514B36">
            <w:pPr>
              <w:pStyle w:val="Compact"/>
            </w:pPr>
            <w:r>
              <w:t>MOs</w:t>
            </w:r>
          </w:p>
        </w:tc>
        <w:tc>
          <w:tcPr>
            <w:tcW w:w="0" w:type="auto"/>
          </w:tcPr>
          <w:p w14:paraId="40FCD74C" w14:textId="77777777" w:rsidR="008B670D" w:rsidRDefault="008B670D">
            <w:pPr>
              <w:pStyle w:val="Compact"/>
            </w:pPr>
          </w:p>
        </w:tc>
        <w:tc>
          <w:tcPr>
            <w:tcW w:w="0" w:type="auto"/>
          </w:tcPr>
          <w:p w14:paraId="3EDC669C" w14:textId="77777777" w:rsidR="008B670D" w:rsidRDefault="008B670D">
            <w:pPr>
              <w:pStyle w:val="Compact"/>
            </w:pPr>
          </w:p>
        </w:tc>
        <w:tc>
          <w:tcPr>
            <w:tcW w:w="0" w:type="auto"/>
          </w:tcPr>
          <w:p w14:paraId="28594D02" w14:textId="77777777" w:rsidR="008B670D" w:rsidRDefault="008B670D">
            <w:pPr>
              <w:pStyle w:val="Compact"/>
            </w:pPr>
          </w:p>
        </w:tc>
        <w:tc>
          <w:tcPr>
            <w:tcW w:w="0" w:type="auto"/>
          </w:tcPr>
          <w:p w14:paraId="04EC1382"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FB5042B"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145A623" w14:textId="77777777">
        <w:tc>
          <w:tcPr>
            <w:tcW w:w="0" w:type="auto"/>
          </w:tcPr>
          <w:p w14:paraId="24F7B0CA" w14:textId="77777777" w:rsidR="008B670D" w:rsidRDefault="00514B36">
            <w:pPr>
              <w:pStyle w:val="Compact"/>
            </w:pPr>
            <w:r>
              <w:rPr>
                <w:b/>
              </w:rPr>
              <w:t>ELM</w:t>
            </w:r>
          </w:p>
        </w:tc>
        <w:tc>
          <w:tcPr>
            <w:tcW w:w="0" w:type="auto"/>
          </w:tcPr>
          <w:p w14:paraId="4D45F8AB" w14:textId="77777777" w:rsidR="008B670D" w:rsidRDefault="00514B36">
            <w:pPr>
              <w:pStyle w:val="Compact"/>
            </w:pPr>
            <w:r>
              <w:t>MOs</w:t>
            </w:r>
          </w:p>
        </w:tc>
        <w:tc>
          <w:tcPr>
            <w:tcW w:w="0" w:type="auto"/>
          </w:tcPr>
          <w:p w14:paraId="1061964F" w14:textId="77777777" w:rsidR="008B670D" w:rsidRDefault="008B670D">
            <w:pPr>
              <w:pStyle w:val="Compact"/>
            </w:pPr>
          </w:p>
        </w:tc>
        <w:tc>
          <w:tcPr>
            <w:tcW w:w="0" w:type="auto"/>
          </w:tcPr>
          <w:p w14:paraId="0AD0148B" w14:textId="77777777" w:rsidR="008B670D" w:rsidRDefault="008B670D">
            <w:pPr>
              <w:pStyle w:val="Compact"/>
            </w:pPr>
          </w:p>
        </w:tc>
        <w:tc>
          <w:tcPr>
            <w:tcW w:w="0" w:type="auto"/>
          </w:tcPr>
          <w:p w14:paraId="6BB0C2AE" w14:textId="77777777" w:rsidR="008B670D" w:rsidRDefault="008B670D">
            <w:pPr>
              <w:pStyle w:val="Compact"/>
            </w:pPr>
          </w:p>
        </w:tc>
        <w:tc>
          <w:tcPr>
            <w:tcW w:w="0" w:type="auto"/>
          </w:tcPr>
          <w:p w14:paraId="7729712A"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BE73E17"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105054C0" w14:textId="77777777">
        <w:tc>
          <w:tcPr>
            <w:tcW w:w="0" w:type="auto"/>
          </w:tcPr>
          <w:p w14:paraId="280365E2" w14:textId="77777777" w:rsidR="008B670D" w:rsidRDefault="00514B36">
            <w:pPr>
              <w:pStyle w:val="Compact"/>
            </w:pPr>
            <w:r>
              <w:rPr>
                <w:b/>
              </w:rPr>
              <w:t>MAS</w:t>
            </w:r>
          </w:p>
        </w:tc>
        <w:tc>
          <w:tcPr>
            <w:tcW w:w="0" w:type="auto"/>
          </w:tcPr>
          <w:p w14:paraId="2568486C" w14:textId="77777777" w:rsidR="008B670D" w:rsidRDefault="00514B36">
            <w:pPr>
              <w:pStyle w:val="Compact"/>
            </w:pPr>
            <w:r>
              <w:t>UV</w:t>
            </w:r>
          </w:p>
        </w:tc>
        <w:tc>
          <w:tcPr>
            <w:tcW w:w="0" w:type="auto"/>
          </w:tcPr>
          <w:p w14:paraId="2CAF2F5A" w14:textId="77777777" w:rsidR="008B670D" w:rsidRDefault="008B670D">
            <w:pPr>
              <w:pStyle w:val="Compact"/>
            </w:pPr>
          </w:p>
        </w:tc>
        <w:tc>
          <w:tcPr>
            <w:tcW w:w="0" w:type="auto"/>
          </w:tcPr>
          <w:p w14:paraId="57B85A8C" w14:textId="77777777" w:rsidR="008B670D" w:rsidRDefault="008B670D">
            <w:pPr>
              <w:pStyle w:val="Compact"/>
            </w:pPr>
          </w:p>
        </w:tc>
        <w:tc>
          <w:tcPr>
            <w:tcW w:w="0" w:type="auto"/>
          </w:tcPr>
          <w:p w14:paraId="5676984E" w14:textId="77777777" w:rsidR="008B670D" w:rsidRDefault="008B670D">
            <w:pPr>
              <w:pStyle w:val="Compact"/>
            </w:pPr>
          </w:p>
        </w:tc>
        <w:tc>
          <w:tcPr>
            <w:tcW w:w="0" w:type="auto"/>
          </w:tcPr>
          <w:p w14:paraId="1EBDD44F"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386AAB8" w14:textId="77777777" w:rsidR="008B670D" w:rsidRDefault="00BD7037">
            <w:pPr>
              <w:pStyle w:val="Compact"/>
            </w:pPr>
            <m:oMathPara>
              <m:oMath>
                <m:sSup>
                  <m:sSupPr>
                    <m:ctrlPr>
                      <w:rPr>
                        <w:rFonts w:ascii="Cambria Math" w:hAnsi="Cambria Math"/>
                      </w:rPr>
                    </m:ctrlPr>
                  </m:sSupPr>
                  <m:e/>
                  <m:sup>
                    <m:r>
                      <w:rPr>
                        <w:rFonts w:ascii="Cambria Math" w:hAnsi="Cambria Math"/>
                      </w:rPr>
                      <m:t>63</m:t>
                    </m:r>
                  </m:sup>
                </m:sSup>
              </m:oMath>
            </m:oMathPara>
          </w:p>
        </w:tc>
      </w:tr>
      <w:tr w:rsidR="008B670D" w14:paraId="6CC606CF" w14:textId="77777777">
        <w:tc>
          <w:tcPr>
            <w:tcW w:w="0" w:type="auto"/>
          </w:tcPr>
          <w:p w14:paraId="74CFFF9F" w14:textId="77777777" w:rsidR="008B670D" w:rsidRDefault="00514B36">
            <w:pPr>
              <w:pStyle w:val="Compact"/>
            </w:pPr>
            <w:r>
              <w:rPr>
                <w:b/>
              </w:rPr>
              <w:t>NanoEnvi</w:t>
            </w:r>
          </w:p>
        </w:tc>
        <w:tc>
          <w:tcPr>
            <w:tcW w:w="0" w:type="auto"/>
          </w:tcPr>
          <w:p w14:paraId="6A8E679A" w14:textId="77777777" w:rsidR="008B670D" w:rsidRDefault="00514B36">
            <w:pPr>
              <w:pStyle w:val="Compact"/>
            </w:pPr>
            <w:r>
              <w:t>MOs</w:t>
            </w:r>
          </w:p>
        </w:tc>
        <w:tc>
          <w:tcPr>
            <w:tcW w:w="0" w:type="auto"/>
          </w:tcPr>
          <w:p w14:paraId="74296E10" w14:textId="77777777" w:rsidR="008B670D" w:rsidRDefault="008B670D">
            <w:pPr>
              <w:pStyle w:val="Compact"/>
            </w:pPr>
          </w:p>
        </w:tc>
        <w:tc>
          <w:tcPr>
            <w:tcW w:w="0" w:type="auto"/>
          </w:tcPr>
          <w:p w14:paraId="747043F6" w14:textId="77777777" w:rsidR="008B670D" w:rsidRDefault="008B670D">
            <w:pPr>
              <w:pStyle w:val="Compact"/>
            </w:pPr>
          </w:p>
        </w:tc>
        <w:tc>
          <w:tcPr>
            <w:tcW w:w="0" w:type="auto"/>
          </w:tcPr>
          <w:p w14:paraId="11EC20CB" w14:textId="77777777" w:rsidR="008B670D" w:rsidRDefault="008B670D">
            <w:pPr>
              <w:pStyle w:val="Compact"/>
            </w:pPr>
          </w:p>
        </w:tc>
        <w:tc>
          <w:tcPr>
            <w:tcW w:w="0" w:type="auto"/>
          </w:tcPr>
          <w:p w14:paraId="2AB2B8EE"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56D4A3F" w14:textId="77777777" w:rsidR="008B670D" w:rsidRDefault="00BD7037">
            <w:pPr>
              <w:pStyle w:val="Compact"/>
            </w:pPr>
            <m:oMathPara>
              <m:oMath>
                <m:sSup>
                  <m:sSupPr>
                    <m:ctrlPr>
                      <w:rPr>
                        <w:rFonts w:ascii="Cambria Math" w:hAnsi="Cambria Math"/>
                      </w:rPr>
                    </m:ctrlPr>
                  </m:sSupPr>
                  <m:e/>
                  <m:sup>
                    <m:r>
                      <w:rPr>
                        <w:rFonts w:ascii="Cambria Math" w:hAnsi="Cambria Math"/>
                      </w:rPr>
                      <m:t>9</m:t>
                    </m:r>
                  </m:sup>
                </m:sSup>
              </m:oMath>
            </m:oMathPara>
          </w:p>
        </w:tc>
      </w:tr>
      <w:tr w:rsidR="008B670D" w14:paraId="77759FD9" w14:textId="77777777">
        <w:tc>
          <w:tcPr>
            <w:tcW w:w="0" w:type="auto"/>
          </w:tcPr>
          <w:p w14:paraId="04002EAF" w14:textId="77777777" w:rsidR="008B670D" w:rsidRDefault="00514B36">
            <w:pPr>
              <w:pStyle w:val="Compact"/>
            </w:pPr>
            <w:r>
              <w:rPr>
                <w:b/>
              </w:rPr>
              <w:t>S-500</w:t>
            </w:r>
          </w:p>
        </w:tc>
        <w:tc>
          <w:tcPr>
            <w:tcW w:w="0" w:type="auto"/>
          </w:tcPr>
          <w:p w14:paraId="160BB03D" w14:textId="77777777" w:rsidR="008B670D" w:rsidRDefault="00514B36">
            <w:pPr>
              <w:pStyle w:val="Compact"/>
            </w:pPr>
            <w:r>
              <w:t>MOs</w:t>
            </w:r>
          </w:p>
        </w:tc>
        <w:tc>
          <w:tcPr>
            <w:tcW w:w="0" w:type="auto"/>
          </w:tcPr>
          <w:p w14:paraId="5974E4A2" w14:textId="77777777" w:rsidR="008B670D" w:rsidRDefault="008B670D">
            <w:pPr>
              <w:pStyle w:val="Compact"/>
            </w:pPr>
          </w:p>
        </w:tc>
        <w:tc>
          <w:tcPr>
            <w:tcW w:w="0" w:type="auto"/>
          </w:tcPr>
          <w:p w14:paraId="7473F7D6" w14:textId="77777777" w:rsidR="008B670D" w:rsidRDefault="008B670D">
            <w:pPr>
              <w:pStyle w:val="Compact"/>
            </w:pPr>
          </w:p>
        </w:tc>
        <w:tc>
          <w:tcPr>
            <w:tcW w:w="0" w:type="auto"/>
          </w:tcPr>
          <w:p w14:paraId="1FF7B68B" w14:textId="77777777" w:rsidR="008B670D" w:rsidRDefault="008B670D">
            <w:pPr>
              <w:pStyle w:val="Compact"/>
            </w:pPr>
          </w:p>
        </w:tc>
        <w:tc>
          <w:tcPr>
            <w:tcW w:w="0" w:type="auto"/>
          </w:tcPr>
          <w:p w14:paraId="7D22B840"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8037393"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r w:rsidR="008B670D" w14:paraId="4DA4C86D" w14:textId="77777777">
        <w:tc>
          <w:tcPr>
            <w:tcW w:w="0" w:type="auto"/>
          </w:tcPr>
          <w:p w14:paraId="768232AD" w14:textId="77777777" w:rsidR="008B670D" w:rsidRDefault="00514B36">
            <w:pPr>
              <w:pStyle w:val="Compact"/>
            </w:pPr>
            <w:r>
              <w:rPr>
                <w:b/>
              </w:rPr>
              <w:t>uHoo</w:t>
            </w:r>
          </w:p>
        </w:tc>
        <w:tc>
          <w:tcPr>
            <w:tcW w:w="0" w:type="auto"/>
          </w:tcPr>
          <w:p w14:paraId="7BDF17F2" w14:textId="77777777" w:rsidR="008B670D" w:rsidRDefault="00514B36">
            <w:pPr>
              <w:pStyle w:val="Compact"/>
            </w:pPr>
            <w:r>
              <w:t>MOs</w:t>
            </w:r>
          </w:p>
        </w:tc>
        <w:tc>
          <w:tcPr>
            <w:tcW w:w="0" w:type="auto"/>
          </w:tcPr>
          <w:p w14:paraId="38A69DEB" w14:textId="77777777" w:rsidR="008B670D" w:rsidRDefault="008B670D">
            <w:pPr>
              <w:pStyle w:val="Compact"/>
            </w:pPr>
          </w:p>
        </w:tc>
        <w:tc>
          <w:tcPr>
            <w:tcW w:w="0" w:type="auto"/>
          </w:tcPr>
          <w:p w14:paraId="6B0515B6" w14:textId="77777777" w:rsidR="008B670D" w:rsidRDefault="008B670D">
            <w:pPr>
              <w:pStyle w:val="Compact"/>
            </w:pPr>
          </w:p>
        </w:tc>
        <w:tc>
          <w:tcPr>
            <w:tcW w:w="0" w:type="auto"/>
          </w:tcPr>
          <w:p w14:paraId="3D1EE30D" w14:textId="77777777" w:rsidR="008B670D" w:rsidRDefault="008B670D">
            <w:pPr>
              <w:pStyle w:val="Compact"/>
            </w:pPr>
          </w:p>
        </w:tc>
        <w:tc>
          <w:tcPr>
            <w:tcW w:w="0" w:type="auto"/>
          </w:tcPr>
          <w:p w14:paraId="64F92DFB" w14:textId="77777777" w:rsidR="008B670D" w:rsidRDefault="00BD703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665E23B" w14:textId="77777777" w:rsidR="008B670D" w:rsidRDefault="00BD7037">
            <w:pPr>
              <w:pStyle w:val="Compact"/>
            </w:pPr>
            <m:oMathPara>
              <m:oMath>
                <m:sSup>
                  <m:sSupPr>
                    <m:ctrlPr>
                      <w:rPr>
                        <w:rFonts w:ascii="Cambria Math" w:hAnsi="Cambria Math"/>
                      </w:rPr>
                    </m:ctrlPr>
                  </m:sSupPr>
                  <m:e/>
                  <m:sup>
                    <m:r>
                      <w:rPr>
                        <w:rFonts w:ascii="Cambria Math" w:hAnsi="Cambria Math"/>
                      </w:rPr>
                      <m:t>2</m:t>
                    </m:r>
                  </m:sup>
                </m:sSup>
              </m:oMath>
            </m:oMathPara>
          </w:p>
        </w:tc>
      </w:tr>
    </w:tbl>
    <w:p w14:paraId="45A9D304" w14:textId="77777777" w:rsidR="008B670D" w:rsidRDefault="00514B36">
      <w:pPr>
        <w:pStyle w:val="Heading2"/>
      </w:pPr>
      <w:bookmarkStart w:id="117" w:name="calibration-of-sensors"/>
      <w:bookmarkEnd w:id="117"/>
      <w:r>
        <w:t>4. Calibration of Sensors</w:t>
      </w:r>
    </w:p>
    <w:p w14:paraId="1F111CFE" w14:textId="77777777" w:rsidR="008B670D" w:rsidRDefault="00514B36">
      <w:pPr>
        <w:pStyle w:val="FirstParagraph"/>
      </w:pPr>
      <w:r>
        <w:t xml:space="preserve">Calibration of the sensor is somewhat considered a sensitive information from most of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316</w:t>
      </w:r>
      <w:r>
        <w:t xml:space="preserve"> records about calibration of sensors using different types of mathematical models </w:t>
      </w:r>
      <w:r>
        <w:rPr>
          <w:b/>
        </w:rPr>
        <w:t>(Table 6)</w:t>
      </w:r>
      <w:r>
        <w:t xml:space="preserve"> and at different time resolutions. The </w:t>
      </w:r>
      <w:r>
        <w:rPr>
          <w:i/>
        </w:rPr>
        <w:t>linear</w:t>
      </w:r>
      <w:r>
        <w:t xml:space="preserve"> model and the multi linear regression model (</w:t>
      </w:r>
      <w:r>
        <w:rPr>
          <w:i/>
        </w:rPr>
        <w:t>MLR</w:t>
      </w:r>
      <w:r>
        <w:t xml:space="preserve">) were largerly used to calibrate the sensor response against a reference measurement. Other calibration approaches used the </w:t>
      </w:r>
      <w:r>
        <w:rPr>
          <w:i/>
        </w:rPr>
        <w:t>exponential</w:t>
      </w:r>
      <w:r>
        <w:t xml:space="preserve">, </w:t>
      </w:r>
      <w:r>
        <w:rPr>
          <w:i/>
        </w:rPr>
        <w:t>logarithmic</w:t>
      </w:r>
      <w:r>
        <w:t xml:space="preserve">, </w:t>
      </w:r>
      <w:r>
        <w:rPr>
          <w:i/>
        </w:rPr>
        <w:t>quadratic</w:t>
      </w:r>
      <w:r>
        <w:t xml:space="preserve">, </w:t>
      </w:r>
      <w:r>
        <w:rPr>
          <w:i/>
        </w:rPr>
        <w:t>Random Forest</w:t>
      </w:r>
      <w:r>
        <w:t xml:space="preserve"> and, few types of </w:t>
      </w:r>
      <w:r>
        <w:rPr>
          <w:i/>
        </w:rPr>
        <w:t>neural network</w:t>
      </w:r>
      <w:r>
        <w:t xml:space="preserve"> models. We could observe that most of MLR models,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took into cosnideration the </w:t>
      </w:r>
      <m:oMath>
        <m:r>
          <w:rPr>
            <w:rFonts w:ascii="Cambria Math" w:hAnsi="Cambria Math"/>
          </w:rPr>
          <m:t>time-drift</m:t>
        </m:r>
      </m:oMath>
      <w:r>
        <w:t xml:space="preserve"> of the sensor as covariate. The calibration of OEMs was performed using the raw signal of the sensor that most of the time was expressed as a voltage or as a current. On the other hand, for sensor systems, the calibration was carried out using the units of the reference system.</w:t>
      </w:r>
    </w:p>
    <w:p w14:paraId="6E91FC42" w14:textId="77777777" w:rsidR="008B670D" w:rsidRDefault="008B670D">
      <w:pPr>
        <w:pStyle w:val="BodyText"/>
      </w:pPr>
    </w:p>
    <w:p w14:paraId="718774D2" w14:textId="77777777" w:rsidR="008B670D" w:rsidRDefault="00514B36">
      <w:pPr>
        <w:pStyle w:val="TableCaption"/>
      </w:pPr>
      <w:r>
        <w:rPr>
          <w:b/>
        </w:rPr>
        <w:lastRenderedPageBreak/>
        <w:t>Table 6.</w:t>
      </w:r>
      <w:r>
        <w:t xml:space="preserve"> Types of calibration models used for the calibration of sensors at different time resolutions</w:t>
      </w:r>
    </w:p>
    <w:tbl>
      <w:tblPr>
        <w:tblW w:w="5000" w:type="pct"/>
        <w:tblLook w:val="07E0" w:firstRow="1" w:lastRow="1" w:firstColumn="1" w:lastColumn="1" w:noHBand="1" w:noVBand="1"/>
        <w:tblCaption w:val="Table 6. Types of calibration models used for the calibration of sensors at different time resolutions"/>
      </w:tblPr>
      <w:tblGrid>
        <w:gridCol w:w="2274"/>
        <w:gridCol w:w="1415"/>
        <w:gridCol w:w="5671"/>
      </w:tblGrid>
      <w:tr w:rsidR="008B670D" w14:paraId="47532918" w14:textId="77777777">
        <w:tc>
          <w:tcPr>
            <w:tcW w:w="0" w:type="auto"/>
            <w:tcBorders>
              <w:bottom w:val="single" w:sz="0" w:space="0" w:color="auto"/>
            </w:tcBorders>
            <w:vAlign w:val="bottom"/>
          </w:tcPr>
          <w:p w14:paraId="74999E70" w14:textId="77777777" w:rsidR="008B670D" w:rsidRDefault="00514B36">
            <w:pPr>
              <w:pStyle w:val="Compact"/>
            </w:pPr>
            <w:r>
              <w:t>calibration model</w:t>
            </w:r>
          </w:p>
        </w:tc>
        <w:tc>
          <w:tcPr>
            <w:tcW w:w="0" w:type="auto"/>
            <w:tcBorders>
              <w:bottom w:val="single" w:sz="0" w:space="0" w:color="auto"/>
            </w:tcBorders>
            <w:vAlign w:val="bottom"/>
          </w:tcPr>
          <w:p w14:paraId="44601C28" w14:textId="77777777" w:rsidR="008B670D" w:rsidRDefault="00514B36">
            <w:pPr>
              <w:pStyle w:val="Compact"/>
              <w:jc w:val="right"/>
            </w:pPr>
            <w:r>
              <w:t>n. records</w:t>
            </w:r>
          </w:p>
        </w:tc>
        <w:tc>
          <w:tcPr>
            <w:tcW w:w="0" w:type="auto"/>
            <w:tcBorders>
              <w:bottom w:val="single" w:sz="0" w:space="0" w:color="auto"/>
            </w:tcBorders>
            <w:vAlign w:val="bottom"/>
          </w:tcPr>
          <w:p w14:paraId="362512E8" w14:textId="77777777" w:rsidR="008B670D" w:rsidRDefault="00514B36">
            <w:pPr>
              <w:pStyle w:val="Compact"/>
            </w:pPr>
            <w:r>
              <w:t>references</w:t>
            </w:r>
          </w:p>
        </w:tc>
      </w:tr>
      <w:tr w:rsidR="008B670D" w14:paraId="21E778CE" w14:textId="77777777">
        <w:tc>
          <w:tcPr>
            <w:tcW w:w="0" w:type="auto"/>
          </w:tcPr>
          <w:p w14:paraId="5C5C5D40" w14:textId="77777777" w:rsidR="008B670D" w:rsidRDefault="00514B36">
            <w:pPr>
              <w:pStyle w:val="Compact"/>
            </w:pPr>
            <w:r>
              <w:rPr>
                <w:b/>
              </w:rPr>
              <w:t>ANN</w:t>
            </w:r>
          </w:p>
        </w:tc>
        <w:tc>
          <w:tcPr>
            <w:tcW w:w="0" w:type="auto"/>
          </w:tcPr>
          <w:p w14:paraId="5E7250CA" w14:textId="77777777" w:rsidR="008B670D" w:rsidRDefault="00514B36">
            <w:pPr>
              <w:pStyle w:val="Compact"/>
              <w:jc w:val="right"/>
            </w:pPr>
            <w:r>
              <w:t>8</w:t>
            </w:r>
          </w:p>
        </w:tc>
        <w:tc>
          <w:tcPr>
            <w:tcW w:w="0" w:type="auto"/>
          </w:tcPr>
          <w:p w14:paraId="62924ED7" w14:textId="77777777" w:rsidR="008B670D" w:rsidRDefault="00BD7037">
            <w:pPr>
              <w:pStyle w:val="Compact"/>
            </w:pPr>
            <m:oMathPara>
              <m:oMath>
                <m:sSup>
                  <m:sSupPr>
                    <m:ctrlPr>
                      <w:rPr>
                        <w:rFonts w:ascii="Cambria Math" w:hAnsi="Cambria Math"/>
                      </w:rPr>
                    </m:ctrlPr>
                  </m:sSupPr>
                  <m:e/>
                  <m:sup>
                    <m:r>
                      <w:rPr>
                        <w:rFonts w:ascii="Cambria Math" w:hAnsi="Cambria Math"/>
                      </w:rPr>
                      <m:t>19,32</m:t>
                    </m:r>
                  </m:sup>
                </m:sSup>
              </m:oMath>
            </m:oMathPara>
          </w:p>
        </w:tc>
      </w:tr>
      <w:tr w:rsidR="008B670D" w14:paraId="63AFD35D" w14:textId="77777777">
        <w:tc>
          <w:tcPr>
            <w:tcW w:w="0" w:type="auto"/>
          </w:tcPr>
          <w:p w14:paraId="4812437D" w14:textId="77777777" w:rsidR="008B670D" w:rsidRDefault="00514B36">
            <w:pPr>
              <w:pStyle w:val="Compact"/>
            </w:pPr>
            <w:r>
              <w:rPr>
                <w:b/>
              </w:rPr>
              <w:t>exp</w:t>
            </w:r>
          </w:p>
        </w:tc>
        <w:tc>
          <w:tcPr>
            <w:tcW w:w="0" w:type="auto"/>
          </w:tcPr>
          <w:p w14:paraId="7FB3E547" w14:textId="77777777" w:rsidR="008B670D" w:rsidRDefault="00514B36">
            <w:pPr>
              <w:pStyle w:val="Compact"/>
              <w:jc w:val="right"/>
            </w:pPr>
            <w:r>
              <w:t>9</w:t>
            </w:r>
          </w:p>
        </w:tc>
        <w:tc>
          <w:tcPr>
            <w:tcW w:w="0" w:type="auto"/>
          </w:tcPr>
          <w:p w14:paraId="336FD0F3" w14:textId="77777777" w:rsidR="008B670D" w:rsidRDefault="00BD7037">
            <w:pPr>
              <w:pStyle w:val="Compact"/>
            </w:pPr>
            <m:oMathPara>
              <m:oMath>
                <m:sSup>
                  <m:sSupPr>
                    <m:ctrlPr>
                      <w:rPr>
                        <w:rFonts w:ascii="Cambria Math" w:hAnsi="Cambria Math"/>
                      </w:rPr>
                    </m:ctrlPr>
                  </m:sSupPr>
                  <m:e/>
                  <m:sup>
                    <m:r>
                      <w:rPr>
                        <w:rFonts w:ascii="Cambria Math" w:hAnsi="Cambria Math"/>
                      </w:rPr>
                      <m:t>2,22,3,34</m:t>
                    </m:r>
                  </m:sup>
                </m:sSup>
              </m:oMath>
            </m:oMathPara>
          </w:p>
        </w:tc>
      </w:tr>
      <w:tr w:rsidR="008B670D" w14:paraId="61B30372" w14:textId="77777777">
        <w:tc>
          <w:tcPr>
            <w:tcW w:w="0" w:type="auto"/>
          </w:tcPr>
          <w:p w14:paraId="6B4C95DC" w14:textId="77777777" w:rsidR="008B670D" w:rsidRDefault="00514B36">
            <w:pPr>
              <w:pStyle w:val="Compact"/>
            </w:pPr>
            <w:r>
              <w:rPr>
                <w:b/>
              </w:rPr>
              <w:t>linear</w:t>
            </w:r>
          </w:p>
        </w:tc>
        <w:tc>
          <w:tcPr>
            <w:tcW w:w="0" w:type="auto"/>
          </w:tcPr>
          <w:p w14:paraId="741E1B85" w14:textId="77777777" w:rsidR="008B670D" w:rsidRDefault="00514B36">
            <w:pPr>
              <w:pStyle w:val="Compact"/>
              <w:jc w:val="right"/>
            </w:pPr>
            <w:r>
              <w:t>97</w:t>
            </w:r>
          </w:p>
        </w:tc>
        <w:tc>
          <w:tcPr>
            <w:tcW w:w="0" w:type="auto"/>
          </w:tcPr>
          <w:p w14:paraId="4212AE3C" w14:textId="77777777" w:rsidR="008B670D" w:rsidRDefault="00BD7037">
            <w:pPr>
              <w:pStyle w:val="Compact"/>
            </w:pPr>
            <m:oMathPara>
              <m:oMath>
                <m:sSup>
                  <m:sSupPr>
                    <m:ctrlPr>
                      <w:rPr>
                        <w:rFonts w:ascii="Cambria Math" w:hAnsi="Cambria Math"/>
                      </w:rPr>
                    </m:ctrlPr>
                  </m:sSupPr>
                  <m:e/>
                  <m:sup>
                    <m:r>
                      <w:rPr>
                        <w:rFonts w:ascii="Cambria Math" w:hAnsi="Cambria Math"/>
                      </w:rPr>
                      <m:t>47,53,48,62,28,31,12,11,57,58,75,41,73,69,21,1,49,29,34,63,26,2</m:t>
                    </m:r>
                  </m:sup>
                </m:sSup>
              </m:oMath>
            </m:oMathPara>
          </w:p>
        </w:tc>
      </w:tr>
      <w:tr w:rsidR="008B670D" w14:paraId="366C9B98" w14:textId="77777777">
        <w:tc>
          <w:tcPr>
            <w:tcW w:w="0" w:type="auto"/>
          </w:tcPr>
          <w:p w14:paraId="2B98097A" w14:textId="77777777" w:rsidR="008B670D" w:rsidRDefault="00514B36">
            <w:pPr>
              <w:pStyle w:val="Compact"/>
            </w:pPr>
            <w:r>
              <w:rPr>
                <w:b/>
              </w:rPr>
              <w:t>log</w:t>
            </w:r>
          </w:p>
        </w:tc>
        <w:tc>
          <w:tcPr>
            <w:tcW w:w="0" w:type="auto"/>
          </w:tcPr>
          <w:p w14:paraId="02B057BA" w14:textId="77777777" w:rsidR="008B670D" w:rsidRDefault="00514B36">
            <w:pPr>
              <w:pStyle w:val="Compact"/>
              <w:jc w:val="right"/>
            </w:pPr>
            <w:r>
              <w:t>20</w:t>
            </w:r>
          </w:p>
        </w:tc>
        <w:tc>
          <w:tcPr>
            <w:tcW w:w="0" w:type="auto"/>
          </w:tcPr>
          <w:p w14:paraId="42223C35" w14:textId="77777777" w:rsidR="008B670D" w:rsidRDefault="00BD7037">
            <w:pPr>
              <w:pStyle w:val="Compact"/>
            </w:pPr>
            <m:oMathPara>
              <m:oMath>
                <m:sSup>
                  <m:sSupPr>
                    <m:ctrlPr>
                      <w:rPr>
                        <w:rFonts w:ascii="Cambria Math" w:hAnsi="Cambria Math"/>
                      </w:rPr>
                    </m:ctrlPr>
                  </m:sSupPr>
                  <m:e/>
                  <m:sup>
                    <m:r>
                      <w:rPr>
                        <w:rFonts w:ascii="Cambria Math" w:hAnsi="Cambria Math"/>
                      </w:rPr>
                      <m:t>2,38</m:t>
                    </m:r>
                  </m:sup>
                </m:sSup>
              </m:oMath>
            </m:oMathPara>
          </w:p>
        </w:tc>
      </w:tr>
      <w:tr w:rsidR="008B670D" w14:paraId="70FCF9AE" w14:textId="77777777">
        <w:tc>
          <w:tcPr>
            <w:tcW w:w="0" w:type="auto"/>
          </w:tcPr>
          <w:p w14:paraId="7F99D4A1" w14:textId="77777777" w:rsidR="008B670D" w:rsidRDefault="00514B36">
            <w:pPr>
              <w:pStyle w:val="Compact"/>
            </w:pPr>
            <w:r>
              <w:rPr>
                <w:b/>
              </w:rPr>
              <w:t>MLR</w:t>
            </w:r>
          </w:p>
        </w:tc>
        <w:tc>
          <w:tcPr>
            <w:tcW w:w="0" w:type="auto"/>
          </w:tcPr>
          <w:p w14:paraId="4B7F3074" w14:textId="77777777" w:rsidR="008B670D" w:rsidRDefault="00514B36">
            <w:pPr>
              <w:pStyle w:val="Compact"/>
              <w:jc w:val="right"/>
            </w:pPr>
            <w:r>
              <w:t>122</w:t>
            </w:r>
          </w:p>
        </w:tc>
        <w:tc>
          <w:tcPr>
            <w:tcW w:w="0" w:type="auto"/>
          </w:tcPr>
          <w:p w14:paraId="6972B7AB" w14:textId="77777777" w:rsidR="008B670D" w:rsidRDefault="00BD7037">
            <w:pPr>
              <w:pStyle w:val="Compact"/>
            </w:pPr>
            <m:oMathPara>
              <m:oMath>
                <m:sSup>
                  <m:sSupPr>
                    <m:ctrlPr>
                      <w:rPr>
                        <w:rFonts w:ascii="Cambria Math" w:hAnsi="Cambria Math"/>
                      </w:rPr>
                    </m:ctrlPr>
                  </m:sSupPr>
                  <m:e/>
                  <m:sup>
                    <m:r>
                      <w:rPr>
                        <w:rFonts w:ascii="Cambria Math" w:hAnsi="Cambria Math"/>
                      </w:rPr>
                      <m:t>30,63,57,58,75,64,73,45,19,46,29,50,70,32,56,7</m:t>
                    </m:r>
                  </m:sup>
                </m:sSup>
              </m:oMath>
            </m:oMathPara>
          </w:p>
        </w:tc>
      </w:tr>
      <w:tr w:rsidR="008B670D" w14:paraId="5F02AFAC" w14:textId="77777777">
        <w:tc>
          <w:tcPr>
            <w:tcW w:w="0" w:type="auto"/>
          </w:tcPr>
          <w:p w14:paraId="34036AE4" w14:textId="77777777" w:rsidR="008B670D" w:rsidRDefault="00514B36">
            <w:pPr>
              <w:pStyle w:val="Compact"/>
            </w:pPr>
            <w:r>
              <w:rPr>
                <w:b/>
              </w:rPr>
              <w:t>quad</w:t>
            </w:r>
          </w:p>
        </w:tc>
        <w:tc>
          <w:tcPr>
            <w:tcW w:w="0" w:type="auto"/>
          </w:tcPr>
          <w:p w14:paraId="02288F37" w14:textId="77777777" w:rsidR="008B670D" w:rsidRDefault="00514B36">
            <w:pPr>
              <w:pStyle w:val="Compact"/>
              <w:jc w:val="right"/>
            </w:pPr>
            <w:r>
              <w:t>42</w:t>
            </w:r>
          </w:p>
        </w:tc>
        <w:tc>
          <w:tcPr>
            <w:tcW w:w="0" w:type="auto"/>
          </w:tcPr>
          <w:p w14:paraId="690AD10C" w14:textId="77777777" w:rsidR="008B670D" w:rsidRDefault="00BD7037">
            <w:pPr>
              <w:pStyle w:val="Compact"/>
            </w:pPr>
            <m:oMathPara>
              <m:oMath>
                <m:sSup>
                  <m:sSupPr>
                    <m:ctrlPr>
                      <w:rPr>
                        <w:rFonts w:ascii="Cambria Math" w:hAnsi="Cambria Math"/>
                      </w:rPr>
                    </m:ctrlPr>
                  </m:sSupPr>
                  <m:e/>
                  <m:sup>
                    <m:r>
                      <w:rPr>
                        <w:rFonts w:ascii="Cambria Math" w:hAnsi="Cambria Math"/>
                      </w:rPr>
                      <m:t>2,42,73,1,25,NA</m:t>
                    </m:r>
                  </m:sup>
                </m:sSup>
              </m:oMath>
            </m:oMathPara>
          </w:p>
        </w:tc>
      </w:tr>
      <w:tr w:rsidR="008B670D" w14:paraId="4DCBDECD" w14:textId="77777777">
        <w:tc>
          <w:tcPr>
            <w:tcW w:w="0" w:type="auto"/>
          </w:tcPr>
          <w:p w14:paraId="051A4310" w14:textId="77777777" w:rsidR="008B670D" w:rsidRDefault="00514B36">
            <w:pPr>
              <w:pStyle w:val="Compact"/>
            </w:pPr>
            <w:r>
              <w:rPr>
                <w:b/>
              </w:rPr>
              <w:t>RF</w:t>
            </w:r>
          </w:p>
        </w:tc>
        <w:tc>
          <w:tcPr>
            <w:tcW w:w="0" w:type="auto"/>
          </w:tcPr>
          <w:p w14:paraId="5B8B6DAA" w14:textId="77777777" w:rsidR="008B670D" w:rsidRDefault="00514B36">
            <w:pPr>
              <w:pStyle w:val="Compact"/>
              <w:jc w:val="right"/>
            </w:pPr>
            <w:r>
              <w:t>10</w:t>
            </w:r>
          </w:p>
        </w:tc>
        <w:tc>
          <w:tcPr>
            <w:tcW w:w="0" w:type="auto"/>
          </w:tcPr>
          <w:p w14:paraId="0EFAFD16" w14:textId="77777777" w:rsidR="008B670D" w:rsidRDefault="00BD7037">
            <w:pPr>
              <w:pStyle w:val="Compact"/>
            </w:pPr>
            <m:oMathPara>
              <m:oMath>
                <m:sSup>
                  <m:sSupPr>
                    <m:ctrlPr>
                      <w:rPr>
                        <w:rFonts w:ascii="Cambria Math" w:hAnsi="Cambria Math"/>
                      </w:rPr>
                    </m:ctrlPr>
                  </m:sSupPr>
                  <m:e/>
                  <m:sup>
                    <m:r>
                      <w:rPr>
                        <w:rFonts w:ascii="Cambria Math" w:hAnsi="Cambria Math"/>
                      </w:rPr>
                      <m:t>75,19,7</m:t>
                    </m:r>
                  </m:sup>
                </m:sSup>
              </m:oMath>
            </m:oMathPara>
          </w:p>
        </w:tc>
      </w:tr>
      <w:tr w:rsidR="008B670D" w14:paraId="6248DA10" w14:textId="77777777">
        <w:tc>
          <w:tcPr>
            <w:tcW w:w="0" w:type="auto"/>
          </w:tcPr>
          <w:p w14:paraId="212F45F3" w14:textId="77777777" w:rsidR="008B670D" w:rsidRDefault="00514B36">
            <w:pPr>
              <w:pStyle w:val="Compact"/>
            </w:pPr>
            <w:r>
              <w:rPr>
                <w:b/>
              </w:rPr>
              <w:t>SVM</w:t>
            </w:r>
          </w:p>
        </w:tc>
        <w:tc>
          <w:tcPr>
            <w:tcW w:w="0" w:type="auto"/>
          </w:tcPr>
          <w:p w14:paraId="2D9B4F33" w14:textId="77777777" w:rsidR="008B670D" w:rsidRDefault="00514B36">
            <w:pPr>
              <w:pStyle w:val="Compact"/>
              <w:jc w:val="right"/>
            </w:pPr>
            <w:r>
              <w:t>4</w:t>
            </w:r>
          </w:p>
        </w:tc>
        <w:tc>
          <w:tcPr>
            <w:tcW w:w="0" w:type="auto"/>
          </w:tcPr>
          <w:p w14:paraId="3A3A1BCA" w14:textId="77777777" w:rsidR="008B670D" w:rsidRDefault="00BD7037">
            <w:pPr>
              <w:pStyle w:val="Compact"/>
            </w:pPr>
            <m:oMathPara>
              <m:oMath>
                <m:sSup>
                  <m:sSupPr>
                    <m:ctrlPr>
                      <w:rPr>
                        <w:rFonts w:ascii="Cambria Math" w:hAnsi="Cambria Math"/>
                      </w:rPr>
                    </m:ctrlPr>
                  </m:sSupPr>
                  <m:e/>
                  <m:sup>
                    <m:r>
                      <w:rPr>
                        <w:rFonts w:ascii="Cambria Math" w:hAnsi="Cambria Math"/>
                      </w:rPr>
                      <m:t>19</m:t>
                    </m:r>
                  </m:sup>
                </m:sSup>
              </m:oMath>
            </m:oMathPara>
          </w:p>
        </w:tc>
      </w:tr>
      <w:tr w:rsidR="008B670D" w14:paraId="7A556BF8" w14:textId="77777777">
        <w:tc>
          <w:tcPr>
            <w:tcW w:w="0" w:type="auto"/>
          </w:tcPr>
          <w:p w14:paraId="1FE2952B" w14:textId="77777777" w:rsidR="008B670D" w:rsidRDefault="00514B36">
            <w:pPr>
              <w:pStyle w:val="Compact"/>
            </w:pPr>
            <w:r>
              <w:rPr>
                <w:b/>
              </w:rPr>
              <w:t>SVR</w:t>
            </w:r>
          </w:p>
        </w:tc>
        <w:tc>
          <w:tcPr>
            <w:tcW w:w="0" w:type="auto"/>
          </w:tcPr>
          <w:p w14:paraId="5281680A" w14:textId="77777777" w:rsidR="008B670D" w:rsidRDefault="00514B36">
            <w:pPr>
              <w:pStyle w:val="Compact"/>
              <w:jc w:val="right"/>
            </w:pPr>
            <w:r>
              <w:t>4</w:t>
            </w:r>
          </w:p>
        </w:tc>
        <w:tc>
          <w:tcPr>
            <w:tcW w:w="0" w:type="auto"/>
          </w:tcPr>
          <w:p w14:paraId="4981242B" w14:textId="77777777" w:rsidR="008B670D" w:rsidRDefault="00BD7037">
            <w:pPr>
              <w:pStyle w:val="Compact"/>
            </w:pPr>
            <m:oMathPara>
              <m:oMath>
                <m:sSup>
                  <m:sSupPr>
                    <m:ctrlPr>
                      <w:rPr>
                        <w:rFonts w:ascii="Cambria Math" w:hAnsi="Cambria Math"/>
                      </w:rPr>
                    </m:ctrlPr>
                  </m:sSupPr>
                  <m:e/>
                  <m:sup>
                    <m:r>
                      <w:rPr>
                        <w:rFonts w:ascii="Cambria Math" w:hAnsi="Cambria Math"/>
                      </w:rPr>
                      <m:t>7</m:t>
                    </m:r>
                  </m:sup>
                </m:sSup>
              </m:oMath>
            </m:oMathPara>
          </w:p>
        </w:tc>
      </w:tr>
    </w:tbl>
    <w:p w14:paraId="3A1C0DF1" w14:textId="77777777" w:rsidR="008B670D" w:rsidRDefault="008B670D">
      <w:pPr>
        <w:pStyle w:val="BodyText"/>
      </w:pPr>
    </w:p>
    <w:p w14:paraId="614FB256" w14:textId="77777777" w:rsidR="008B670D" w:rsidRDefault="00514B36">
      <w:pPr>
        <w:pStyle w:val="BodyText"/>
      </w:pPr>
      <w:r>
        <w:t xml:space="preserve">As explained above, from the analyzed records, we found several type of regression model that were used to calibrate sensors from OEM and sensor systems against reference systems. In order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defined as:</w:t>
      </w:r>
    </w:p>
    <w:p w14:paraId="49797AA3" w14:textId="77777777" w:rsidR="008B670D" w:rsidRDefault="00BD7037">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14:paraId="5462A08C" w14:textId="77777777" w:rsidR="008B670D" w:rsidRDefault="00514B36">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first instance, The coefficient of determination can be used as indication of performance of the calibration model chosen to validate the sensor with a reference system. In addition to simple linear models, raw sensor data were validated using multilinear and quadratic models models (</w:t>
      </w:r>
      <w:r>
        <w:rPr>
          <w:b/>
        </w:rPr>
        <w:t>Table 5</w:t>
      </w:r>
      <w:r>
        <w:t>) which included the use of covariates to improve the quality of the calibration.</w:t>
      </w:r>
    </w:p>
    <w:p w14:paraId="66B5F2D3" w14:textId="77777777" w:rsidR="008B670D" w:rsidRDefault="008B670D">
      <w:pPr>
        <w:pStyle w:val="BodyText"/>
      </w:pPr>
    </w:p>
    <w:p w14:paraId="6D316BEE" w14:textId="77777777" w:rsidR="008B670D" w:rsidRDefault="00514B36">
      <w:r>
        <w:rPr>
          <w:noProof/>
          <w:lang w:val="en-GB" w:eastAsia="en-GB"/>
        </w:rPr>
        <w:lastRenderedPageBreak/>
        <w:drawing>
          <wp:inline distT="0" distB="0" distL="0" distR="0" wp14:anchorId="10B19D2B" wp14:editId="08E72A94">
            <wp:extent cx="5943600" cy="5943600"/>
            <wp:effectExtent l="0" t="0" r="0" b="0"/>
            <wp:docPr id="3" name="Picture" descr="Figure 1. Distribution of R^2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14:paraId="1C067D27" w14:textId="77777777" w:rsidR="008B670D" w:rsidRDefault="00514B36">
      <w:pPr>
        <w:pStyle w:val="ImageCaption"/>
      </w:pPr>
      <w:r>
        <w:rPr>
          <w:b/>
        </w:rPr>
        <w:t>Figure 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w:t>
      </w:r>
    </w:p>
    <w:p w14:paraId="3FFC0607" w14:textId="77777777" w:rsidR="008B670D" w:rsidRDefault="008B670D">
      <w:pPr>
        <w:pStyle w:val="BodyText"/>
      </w:pPr>
    </w:p>
    <w:p w14:paraId="4280119C" w14:textId="77777777" w:rsidR="008B670D" w:rsidRDefault="00514B36">
      <w:pPr>
        <w:pStyle w:val="BodyText"/>
      </w:pPr>
      <w:r>
        <w:t xml:space="preserve">Calibration of sensor data against a reference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at the same time resolution data, we chose records averaged over different time-</w:t>
      </w:r>
      <w:r>
        <w:lastRenderedPageBreak/>
        <w:t xml:space="preserve">scale of 1 hour </w:t>
      </w:r>
      <w:r>
        <w:rPr>
          <w:b/>
        </w:rPr>
        <w:t>(Figure 1)</w:t>
      </w:r>
      <w:r>
        <w:t xml:space="preserve"> and 1 minute </w:t>
      </w:r>
      <w:r>
        <w:rPr>
          <w:b/>
        </w:rPr>
        <w:t>(Figure 3)</w:t>
      </w:r>
      <w:r>
        <w:t xml:space="preserve">. Most of these records were from OEMs </w:t>
      </w:r>
      <w:r>
        <w:rPr>
          <w:i/>
        </w:rPr>
        <w:t>(109)</w:t>
      </w:r>
      <w:r>
        <w:t xml:space="preserve"> whereas only a limited number were from sensor systems </w:t>
      </w:r>
      <w:r>
        <w:rPr>
          <w:i/>
        </w:rPr>
        <w:t>(109)</w:t>
      </w:r>
      <w:r>
        <w:t>.</w:t>
      </w:r>
    </w:p>
    <w:p w14:paraId="46306A0F" w14:textId="77777777" w:rsidR="008B670D" w:rsidRDefault="00514B36">
      <w:pPr>
        <w:pStyle w:val="BodyText"/>
      </w:pPr>
      <w:r>
        <w:rPr>
          <w:b/>
        </w:rPr>
        <w:t>Figure 1</w:t>
      </w:r>
      <w:r>
        <w:t xml:space="preserve"> and </w:t>
      </w:r>
      <w:r>
        <w:rPr>
          <w:b/>
        </w:rPr>
        <w:t>Figure 3</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14:paraId="4A6199DD" w14:textId="77777777" w:rsidR="008B670D" w:rsidRDefault="00514B36">
      <w:pPr>
        <w:pStyle w:val="BodyText"/>
      </w:pPr>
      <w:r>
        <w:t xml:space="preserve">As shown in Figure 1 and Figure 3,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ref-kelly_ambient_2017">
        <w:r>
          <w:rPr>
            <w:rStyle w:val="Hyperlink"/>
            <w:vertAlign w:val="superscript"/>
          </w:rPr>
          <w:t>34</w:t>
        </w:r>
      </w:hyperlink>
      <w:r>
        <w:t xml:space="preserve"> at 1-hour resolution and for the the </w:t>
      </w:r>
      <w:r>
        <w:rPr>
          <w:b/>
        </w:rPr>
        <w:t>PMS3003</w:t>
      </w:r>
      <w:r>
        <w:t xml:space="preserve"> , </w:t>
      </w:r>
      <w:r>
        <w:rPr>
          <w:b/>
        </w:rPr>
        <w:t>Dylos DC1100 PRO</w:t>
      </w:r>
      <w:r>
        <w:t xml:space="preserve"> and </w:t>
      </w:r>
      <w:r>
        <w:rPr>
          <w:b/>
        </w:rPr>
        <w:t>DC1700</w:t>
      </w:r>
      <w:r>
        <w:t xml:space="preserve"> by </w:t>
      </w:r>
      <w:r>
        <w:rPr>
          <w:b/>
        </w:rPr>
        <w:t>Dylos</w:t>
      </w:r>
      <w:r>
        <w:t xml:space="preserve"> at a resolution of 1 minute.</w:t>
      </w:r>
      <w:hyperlink w:anchor="ref-aq-spec_air_2015">
        <w:r>
          <w:rPr>
            <w:rStyle w:val="Hyperlink"/>
            <w:vertAlign w:val="superscript"/>
          </w:rPr>
          <w:t>2</w:t>
        </w:r>
      </w:hyperlink>
      <w:r>
        <w:rPr>
          <w:vertAlign w:val="superscript"/>
        </w:rPr>
        <w:t>,</w:t>
      </w:r>
      <w:hyperlink w:anchor="ref-steinle_personal_2015">
        <w:r>
          <w:rPr>
            <w:rStyle w:val="Hyperlink"/>
            <w:vertAlign w:val="superscript"/>
          </w:rPr>
          <w:t>62</w:t>
        </w:r>
      </w:hyperlink>
      <w:r>
        <w:rPr>
          <w:vertAlign w:val="superscript"/>
        </w:rPr>
        <w:t>,</w:t>
      </w:r>
      <w:hyperlink w:anchor="ref-zheng_field_2018">
        <w:r>
          <w:rPr>
            <w:rStyle w:val="Hyperlink"/>
            <w:vertAlign w:val="superscript"/>
          </w:rPr>
          <w:t>73</w:t>
        </w:r>
      </w:hyperlink>
      <w:r>
        <w:t xml:space="preserve"> The Plantower and Dylos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calibrated with 1 minute resolution reference data. Other sensors such as, the </w:t>
      </w:r>
      <w:r>
        <w:rPr>
          <w:b/>
        </w:rPr>
        <w:t>OPC-N2</w:t>
      </w:r>
      <w:r>
        <w:t xml:space="preserve"> by </w:t>
      </w:r>
      <w:r>
        <w:rPr>
          <w:b/>
        </w:rPr>
        <w:t>AlphaSense</w:t>
      </w:r>
      <w:hyperlink w:anchor="ref-aq-spec_air_2015">
        <w:r>
          <w:rPr>
            <w:rStyle w:val="Hyperlink"/>
            <w:vertAlign w:val="superscript"/>
          </w:rPr>
          <w:t>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2</w:t>
        </w:r>
      </w:hyperlink>
      <w:r>
        <w:t xml:space="preserve">. We need to stress out that optical sensors, such as OPCs and nephelometers,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14:paraId="1D589A04" w14:textId="77777777" w:rsidR="008B670D" w:rsidRDefault="008B670D">
      <w:pPr>
        <w:pStyle w:val="BodyText"/>
      </w:pPr>
    </w:p>
    <w:p w14:paraId="6B19400D" w14:textId="77777777" w:rsidR="008B670D" w:rsidRDefault="00514B36">
      <w:r>
        <w:rPr>
          <w:noProof/>
          <w:lang w:val="en-GB" w:eastAsia="en-GB"/>
        </w:rPr>
        <w:lastRenderedPageBreak/>
        <w:drawing>
          <wp:inline distT="0" distB="0" distL="0" distR="0" wp14:anchorId="27592CD6" wp14:editId="2319C2A5">
            <wp:extent cx="5943600" cy="5943600"/>
            <wp:effectExtent l="0" t="0" r="0" b="0"/>
            <wp:docPr id="4" name="Picture" descr="Figure 3. Distribution of R^2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42BB2031" w14:textId="77777777" w:rsidR="008B670D" w:rsidRDefault="00514B36">
      <w:pPr>
        <w:pStyle w:val="ImageCaption"/>
      </w:pPr>
      <w:r>
        <w:rPr>
          <w:b/>
        </w:rPr>
        <w:t>Figure 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w:t>
      </w:r>
    </w:p>
    <w:p w14:paraId="1FCEE02E" w14:textId="77777777" w:rsidR="008B670D" w:rsidRDefault="008B670D">
      <w:pPr>
        <w:pStyle w:val="BodyText"/>
      </w:pPr>
    </w:p>
    <w:p w14:paraId="5E7AF929" w14:textId="77777777" w:rsidR="008B670D" w:rsidRDefault="00514B36">
      <w:pPr>
        <w:pStyle w:val="BodyText"/>
      </w:pPr>
      <w:r>
        <w:t xml:space="preserve">Most of regression models used for the calibration of sensors detecting gaseous pollutants used a time-resolution of 1 hour. For the calibration of sensors measuring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w:t>
      </w:r>
      <w:r>
        <w:rPr>
          <w:b/>
        </w:rPr>
        <w:t>FIS</w:t>
      </w:r>
      <w:r>
        <w:t xml:space="preserve"> and </w:t>
      </w:r>
      <w:r>
        <w:rPr>
          <w:b/>
        </w:rPr>
        <w:t>O3-3E1F</w:t>
      </w:r>
      <w:r>
        <w:t xml:space="preserve"> by </w:t>
      </w:r>
      <w:r>
        <w:rPr>
          <w:b/>
        </w:rPr>
        <w:t>CityTechnology</w:t>
      </w:r>
      <w:r>
        <w:t>, when using a time-resolution of 1 hour (</w:t>
      </w:r>
      <w:r>
        <w:rPr>
          <w:b/>
        </w:rPr>
        <w:t>Figure 1</w:t>
      </w:r>
      <w:r>
        <w:t>)</w:t>
      </w:r>
      <w:hyperlink w:anchor="ref-spinelle_evaluation_2016">
        <w:r>
          <w:rPr>
            <w:rStyle w:val="Hyperlink"/>
            <w:vertAlign w:val="superscript"/>
          </w:rPr>
          <w:t>55</w:t>
        </w:r>
      </w:hyperlink>
      <w:r>
        <w:t xml:space="preserve">. On the other hand, </w:t>
      </w:r>
      <w:r>
        <w:lastRenderedPageBreak/>
        <w:t xml:space="preserve">when using a time-resolution of 1 minute,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r>
        <w:rPr>
          <w:b/>
        </w:rPr>
        <w:t>LiberaIntentio</w:t>
      </w:r>
      <w:hyperlink w:anchor="ref-gerboles_calibration_2018">
        <w:r>
          <w:rPr>
            <w:rStyle w:val="Hyperlink"/>
            <w:vertAlign w:val="superscript"/>
          </w:rPr>
          <w:t>27</w:t>
        </w:r>
      </w:hyperlink>
      <w:r>
        <w:t xml:space="preserve"> as well as for the OEM </w:t>
      </w:r>
      <w:r>
        <w:rPr>
          <w:b/>
        </w:rPr>
        <w:t>S-500</w:t>
      </w:r>
      <w:r>
        <w:t xml:space="preserve"> by </w:t>
      </w:r>
      <w:r>
        <w:rPr>
          <w:b/>
        </w:rPr>
        <w:t>Aeroqual</w:t>
      </w:r>
      <w:hyperlink w:anchor="ref-aq-spec_air_2015">
        <w:r>
          <w:rPr>
            <w:rStyle w:val="Hyperlink"/>
            <w:vertAlign w:val="superscript"/>
          </w:rPr>
          <w:t>2</w:t>
        </w:r>
      </w:hyperlink>
      <w:r>
        <w:t xml:space="preserve"> (</w:t>
      </w:r>
      <w:r>
        <w:rPr>
          <w:b/>
        </w:rPr>
        <w:t>Figure 3</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14:paraId="2EB5796E" w14:textId="77777777" w:rsidR="008B670D" w:rsidRDefault="00514B36">
      <w:pPr>
        <w:pStyle w:val="BodyText"/>
      </w:pPr>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OEM sensor </w:t>
      </w:r>
      <w:r>
        <w:rPr>
          <w:b/>
        </w:rPr>
        <w:t>NO2-B42F</w:t>
      </w:r>
      <w:r>
        <w:t xml:space="preserve"> (by Alphasense</w:t>
      </w:r>
      <w:hyperlink w:anchor="ref-wei_impact_2018">
        <w:r>
          <w:rPr>
            <w:rStyle w:val="Hyperlink"/>
            <w:vertAlign w:val="superscript"/>
          </w:rPr>
          <w:t>70</w:t>
        </w:r>
      </w:hyperlink>
      <w:r>
        <w:t xml:space="preserve">), at a time resolution of 1 hour, and the sensor systems </w:t>
      </w:r>
      <w:r>
        <w:rPr>
          <w:b/>
        </w:rPr>
        <w:t>AirSensEUR (v.2)</w:t>
      </w:r>
      <w:r>
        <w:t xml:space="preserve"> (by LiberaIntentio)</w:t>
      </w:r>
      <w:hyperlink w:anchor="ref-gerboles_calibration_2018">
        <w:r>
          <w:rPr>
            <w:rStyle w:val="Hyperlink"/>
            <w:vertAlign w:val="superscript"/>
          </w:rPr>
          <w:t>27</w:t>
        </w:r>
      </w:hyperlink>
      <w:r>
        <w:t xml:space="preserve">) and </w:t>
      </w:r>
      <w:r>
        <w:rPr>
          <w:b/>
        </w:rPr>
        <w:t>MAS</w:t>
      </w:r>
      <w:hyperlink w:anchor="ref-sun_development_2016">
        <w:r>
          <w:rPr>
            <w:rStyle w:val="Hyperlink"/>
            <w:vertAlign w:val="superscript"/>
          </w:rPr>
          <w:t>63</w:t>
        </w:r>
      </w:hyperlink>
      <w:r>
        <w:t xml:space="preserve"> at a time resolution of 1 minute (Figure 3). We need to point out that for the measurement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14:paraId="03003B25" w14:textId="77777777" w:rsidR="008B670D" w:rsidRDefault="008B670D">
      <w:pPr>
        <w:pStyle w:val="BodyText"/>
      </w:pPr>
    </w:p>
    <w:p w14:paraId="3AE9A72D" w14:textId="77777777" w:rsidR="008B670D" w:rsidRDefault="00514B36">
      <w:pPr>
        <w:pStyle w:val="BodyText"/>
      </w:pPr>
      <w:r>
        <w:t xml:space="preserve">Most of the records about the calibration of sensor measuring </w:t>
      </w:r>
      <m:oMath>
        <m:r>
          <w:rPr>
            <w:rFonts w:ascii="Cambria Math" w:hAnsi="Cambria Math"/>
          </w:rPr>
          <m:t>CO</m:t>
        </m:r>
      </m:oMath>
      <w:r>
        <w:t xml:space="preserve">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hyperlink w:anchor="ref-gerboles_airsenseur_2015">
        <w:r>
          <w:rPr>
            <w:rStyle w:val="Hyperlink"/>
            <w:vertAlign w:val="superscript"/>
          </w:rPr>
          <w:t>26</w:t>
        </w:r>
      </w:hyperlink>
      <w:r>
        <w:t xml:space="preserve"> and </w:t>
      </w:r>
      <w:r>
        <w:rPr>
          <w:b/>
        </w:rPr>
        <w:t>CO-B4</w:t>
      </w:r>
      <w:r>
        <w:t xml:space="preserve"> by </w:t>
      </w:r>
      <w:r>
        <w:rPr>
          <w:b/>
        </w:rPr>
        <w:t>Alphasense</w:t>
      </w:r>
      <w:hyperlink w:anchor="ref-wei_impact_2018">
        <w:r>
          <w:rPr>
            <w:rStyle w:val="Hyperlink"/>
            <w:vertAlign w:val="superscript"/>
          </w:rPr>
          <w:t>70</w:t>
        </w:r>
      </w:hyperlink>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3)</w:t>
      </w:r>
      <w:hyperlink w:anchor="ref-gerboles_calibration_2018">
        <w:r>
          <w:rPr>
            <w:rStyle w:val="Hyperlink"/>
            <w:vertAlign w:val="superscript"/>
          </w:rPr>
          <w:t>27</w:t>
        </w:r>
      </w:hyperlink>
      <w:r>
        <w:t xml:space="preserve">.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SGX Sensortech</w:t>
      </w:r>
      <w:hyperlink w:anchor="ref-piedrahita_next_2014">
        <w:r>
          <w:rPr>
            <w:rStyle w:val="Hyperlink"/>
            <w:vertAlign w:val="superscript"/>
          </w:rPr>
          <w:t>50</w:t>
        </w:r>
      </w:hyperlink>
      <w:r>
        <w:t xml:space="preserve">, the </w:t>
      </w:r>
      <w:r>
        <w:rPr>
          <w:b/>
        </w:rPr>
        <w:t>Smart Citizen Kit</w:t>
      </w:r>
      <w:r>
        <w:t xml:space="preserve"> by </w:t>
      </w:r>
      <w:r>
        <w:rPr>
          <w:b/>
        </w:rPr>
        <w:t>Acrobotic</w:t>
      </w:r>
      <w:hyperlink w:anchor="ref-aq-spec_air_2015">
        <w:r>
          <w:rPr>
            <w:rStyle w:val="Hyperlink"/>
            <w:vertAlign w:val="superscript"/>
          </w:rPr>
          <w:t>2</w:t>
        </w:r>
      </w:hyperlink>
      <w:r>
        <w:t xml:space="preserve"> and the </w:t>
      </w:r>
      <w:r>
        <w:rPr>
          <w:b/>
        </w:rPr>
        <w:t>RAMP</w:t>
      </w:r>
      <w:hyperlink w:anchor="ref-zimmerman_machine_2018">
        <w:r>
          <w:rPr>
            <w:rStyle w:val="Hyperlink"/>
            <w:vertAlign w:val="superscript"/>
          </w:rPr>
          <w:t>75</w:t>
        </w:r>
      </w:hyperlink>
      <w:r>
        <w:t>. All these sensors used 1 hour time-resolution data.</w:t>
      </w:r>
    </w:p>
    <w:p w14:paraId="30BF2DB0" w14:textId="77777777" w:rsidR="008B670D" w:rsidRDefault="008B670D">
      <w:pPr>
        <w:pStyle w:val="BodyText"/>
      </w:pPr>
    </w:p>
    <w:p w14:paraId="3148763B" w14:textId="77777777" w:rsidR="008B670D" w:rsidRDefault="00514B36">
      <w:pPr>
        <w:pStyle w:val="Heading2"/>
      </w:pPr>
      <w:bookmarkStart w:id="118" w:name="comparison-with-reference-systems"/>
      <w:bookmarkEnd w:id="118"/>
      <w:r>
        <w:t>5. Comparison with reference systems</w:t>
      </w:r>
    </w:p>
    <w:p w14:paraId="43EC7F3D" w14:textId="77777777" w:rsidR="008B670D" w:rsidRDefault="00514B36">
      <w:pPr>
        <w:pStyle w:val="FirstParagraph"/>
      </w:pPr>
      <w:r>
        <w:t xml:space="preserve">We found about </w:t>
      </w:r>
      <w:r>
        <w:rPr>
          <w:i/>
        </w:rPr>
        <w:t>1094</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performance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As explained above, we need to stress out that not all the analyzed records reported the </w:t>
      </w:r>
      <w:r>
        <w:rPr>
          <w:i/>
        </w:rPr>
        <w:t>Root Mean Square Error (RMSE)</w:t>
      </w:r>
      <w:r>
        <w:t xml:space="preserve"> of the regression therefore, we decided to omit it in the present review.</w:t>
      </w:r>
    </w:p>
    <w:p w14:paraId="62DA1DC7" w14:textId="77777777" w:rsidR="008B670D" w:rsidRDefault="00514B36">
      <w:pPr>
        <w:pStyle w:val="BodyText"/>
      </w:pPr>
      <w:r>
        <w:t xml:space="preserve">The coefficient of determiantion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used as indication of “usefulness” or “godness” of fit obained from regression models comparing sensor measurements with reference measurements. However,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 partial measures of how sensors data are close to reference data according to a regression model</w:t>
      </w:r>
      <w:hyperlink w:anchor="ref-barrett_coefficient_1974">
        <w:r>
          <w:rPr>
            <w:rStyle w:val="Hyperlink"/>
            <w:vertAlign w:val="superscript"/>
          </w:rPr>
          <w:t>5</w:t>
        </w:r>
      </w:hyperlink>
      <w:r>
        <w:t xml:space="preserve">. A larger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reflects an increase in the predictive precision of the regression model but it ignores the loss in information due to possible loss in degrees of freedom. A significance test is therefore suggested in this case. Alternatively,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can be viewd as a measure of both goddness of fit (in the sense of how close to reference data) and the slope of the regression. However, if the goodness of fit about the regression is fixed, then the slope will increase and consequentely also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Therefore, when it happens to calibrate different datasets, calibration using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close to 1.0 might be less precise than calibration using smaller values of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14:paraId="64B5343B" w14:textId="77777777" w:rsidR="008B670D" w:rsidRDefault="00514B36">
      <w:pPr>
        <w:pStyle w:val="BodyText"/>
      </w:pPr>
      <w:r>
        <w:lastRenderedPageBreak/>
        <w:t>In this work, records gathered from the comparison of sensors with reference systems came from OEMs and sensor systems using a custom calibration or a built-in calibration directly setup by the manufacturer.</w:t>
      </w:r>
    </w:p>
    <w:p w14:paraId="16A1AC94" w14:textId="77777777" w:rsidR="008B670D" w:rsidRDefault="00514B36">
      <w:pPr>
        <w:pStyle w:val="BodyText"/>
      </w:pPr>
      <w:r>
        <w:t xml:space="preserve">As for the records collected from the calibration of sensor, comparison with reference system was carried out at different time-resolutions. Here we only report comparisons performed at a time-resolution of 1 hour with </w:t>
      </w:r>
      <w:r>
        <w:rPr>
          <w:i/>
        </w:rPr>
        <w:t>416</w:t>
      </w:r>
      <w:r>
        <w:t xml:space="preserve"> and </w:t>
      </w:r>
      <w:r>
        <w:rPr>
          <w:i/>
        </w:rPr>
        <w:t>160</w:t>
      </w:r>
      <w:r>
        <w:t xml:space="preserve"> records from sensor systems and OEMs, respectively.</w:t>
      </w:r>
    </w:p>
    <w:p w14:paraId="536667E1" w14:textId="77777777" w:rsidR="008B670D" w:rsidRDefault="00514B36">
      <w:pPr>
        <w:pStyle w:val="BodyText"/>
      </w:pPr>
      <w:r>
        <w:t xml:space="preserve">Figure 5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r>
        <w:rPr>
          <w:b/>
        </w:rPr>
        <w:t>PurpleAir</w:t>
      </w:r>
      <w:hyperlink w:anchor="ref-aq-spec_air_2015">
        <w:r>
          <w:rPr>
            <w:rStyle w:val="Hyperlink"/>
            <w:vertAlign w:val="superscript"/>
          </w:rPr>
          <w:t>2</w:t>
        </w:r>
      </w:hyperlink>
      <w:r>
        <w:t xml:space="preserve"> and </w:t>
      </w:r>
      <w:r>
        <w:rPr>
          <w:b/>
        </w:rPr>
        <w:t>PATS+</w:t>
      </w:r>
      <w:r>
        <w:t xml:space="preserve"> by </w:t>
      </w:r>
      <w:r>
        <w:rPr>
          <w:b/>
        </w:rPr>
        <w:t>Belkley Air</w:t>
      </w:r>
      <w:hyperlink w:anchor="ref-pillarisetti_small_2017">
        <w:r>
          <w:rPr>
            <w:rStyle w:val="Hyperlink"/>
            <w:vertAlign w:val="superscript"/>
          </w:rPr>
          <w:t>51</w:t>
        </w:r>
      </w:hyperlink>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the </w:t>
      </w:r>
      <w:r>
        <w:rPr>
          <w:b/>
        </w:rPr>
        <w:t>AQT410 v.1.15</w:t>
      </w:r>
      <w:r>
        <w:t xml:space="preserve"> by </w:t>
      </w:r>
      <w:r>
        <w:rPr>
          <w:b/>
        </w:rPr>
        <w:t>Vaisala</w:t>
      </w:r>
      <w:r>
        <w:t xml:space="preserve">, the </w:t>
      </w:r>
      <w:r>
        <w:rPr>
          <w:b/>
        </w:rPr>
        <w:t>AirVeraCity</w:t>
      </w:r>
      <w:r>
        <w:t xml:space="preserve"> by </w:t>
      </w:r>
      <w:r>
        <w:rPr>
          <w:b/>
        </w:rPr>
        <w:t>AirVeraCity</w:t>
      </w:r>
      <w:r>
        <w:t xml:space="preserve"> and, the </w:t>
      </w:r>
      <w:r>
        <w:rPr>
          <w:b/>
        </w:rPr>
        <w:t>Air Quality Station</w:t>
      </w:r>
      <w:r>
        <w:t xml:space="preserve"> by </w:t>
      </w:r>
      <w:r>
        <w:rPr>
          <w:b/>
        </w:rPr>
        <w:t>AS LUNG</w:t>
      </w:r>
      <w:hyperlink w:anchor="ref-aq-spec_air_2015">
        <w:r>
          <w:rPr>
            <w:rStyle w:val="Hyperlink"/>
            <w:vertAlign w:val="superscript"/>
          </w:rPr>
          <w:t>2</w:t>
        </w:r>
      </w:hyperlink>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chosen to process the time-series of data. We need to point out that the performance of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14:paraId="1AAC12D5" w14:textId="77777777" w:rsidR="008B670D" w:rsidRDefault="008B670D">
      <w:pPr>
        <w:pStyle w:val="BodyText"/>
      </w:pPr>
    </w:p>
    <w:p w14:paraId="565B4507" w14:textId="77777777" w:rsidR="008B670D" w:rsidRDefault="00514B36">
      <w:r>
        <w:rPr>
          <w:noProof/>
          <w:lang w:val="en-GB" w:eastAsia="en-GB"/>
        </w:rPr>
        <w:lastRenderedPageBreak/>
        <w:drawing>
          <wp:inline distT="0" distB="0" distL="0" distR="0" wp14:anchorId="2E4CF08F" wp14:editId="58B575C4">
            <wp:extent cx="5943600" cy="6792685"/>
            <wp:effectExtent l="0" t="0" r="0" b="0"/>
            <wp:docPr id="5" name="Picture" descr="Figure 5. Distribution of R^2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5"/>
                    <a:stretch>
                      <a:fillRect/>
                    </a:stretch>
                  </pic:blipFill>
                  <pic:spPr bwMode="auto">
                    <a:xfrm>
                      <a:off x="0" y="0"/>
                      <a:ext cx="5943600" cy="6792685"/>
                    </a:xfrm>
                    <a:prstGeom prst="rect">
                      <a:avLst/>
                    </a:prstGeom>
                    <a:noFill/>
                    <a:ln w="9525">
                      <a:noFill/>
                      <a:headEnd/>
                      <a:tailEnd/>
                    </a:ln>
                  </pic:spPr>
                </pic:pic>
              </a:graphicData>
            </a:graphic>
          </wp:inline>
        </w:drawing>
      </w:r>
    </w:p>
    <w:p w14:paraId="0673FA9C" w14:textId="77777777" w:rsidR="008B670D" w:rsidRDefault="00514B36">
      <w:pPr>
        <w:pStyle w:val="ImageCaption"/>
      </w:pPr>
      <w:r>
        <w:rPr>
          <w:b/>
        </w:rPr>
        <w:t>Figure 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w:t>
      </w:r>
    </w:p>
    <w:p w14:paraId="2A61D6B7" w14:textId="77777777" w:rsidR="008B670D" w:rsidRDefault="008B670D">
      <w:pPr>
        <w:pStyle w:val="BodyText"/>
      </w:pPr>
    </w:p>
    <w:p w14:paraId="0676EC1F" w14:textId="77777777" w:rsidR="008B670D" w:rsidRDefault="00514B36">
      <w:pPr>
        <w:pStyle w:val="BodyText"/>
      </w:pPr>
      <w:r>
        <w:lastRenderedPageBreak/>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hyperlink w:anchor="ref-aq-spec_air_2015">
        <w:r>
          <w:rPr>
            <w:rStyle w:val="Hyperlink"/>
            <w:vertAlign w:val="superscript"/>
          </w:rPr>
          <w:t>2</w:t>
        </w:r>
      </w:hyperlink>
      <w:r>
        <w:t xml:space="preserve">, the </w:t>
      </w:r>
      <w:r>
        <w:rPr>
          <w:b/>
        </w:rPr>
        <w:t>AirSensEUR (v.2)</w:t>
      </w:r>
      <w:r>
        <w:t xml:space="preserve"> by </w:t>
      </w:r>
      <w:r>
        <w:rPr>
          <w:b/>
        </w:rPr>
        <w:t>LiberaIntentio</w:t>
      </w:r>
      <w:hyperlink w:anchor="ref-gerboles_calibration_2018">
        <w:r>
          <w:rPr>
            <w:rStyle w:val="Hyperlink"/>
            <w:vertAlign w:val="superscript"/>
          </w:rPr>
          <w:t>27</w:t>
        </w:r>
      </w:hyperlink>
      <w:r>
        <w:t xml:space="preserve"> the </w:t>
      </w:r>
      <w:r>
        <w:rPr>
          <w:b/>
        </w:rPr>
        <w:t>Bettair</w:t>
      </w:r>
      <w:r>
        <w:t xml:space="preserve"> by </w:t>
      </w:r>
      <w:r>
        <w:rPr>
          <w:b/>
        </w:rPr>
        <w:t>Bettair Cities</w:t>
      </w:r>
      <w:hyperlink w:anchor="ref-bettair_bettair_2017">
        <w:r>
          <w:rPr>
            <w:rStyle w:val="Hyperlink"/>
            <w:vertAlign w:val="superscript"/>
          </w:rPr>
          <w:t>6</w:t>
        </w:r>
      </w:hyperlink>
      <w:r>
        <w:t xml:space="preserve"> the </w:t>
      </w:r>
      <w:r>
        <w:rPr>
          <w:b/>
        </w:rPr>
        <w:t>AirCasting</w:t>
      </w:r>
      <w:r>
        <w:t xml:space="preserve"> by </w:t>
      </w:r>
      <w:r>
        <w:rPr>
          <w:b/>
        </w:rPr>
        <w:t>HabitatMap</w:t>
      </w:r>
      <w:hyperlink w:anchor="ref-williams_evaluation_2014">
        <w:r>
          <w:rPr>
            <w:rStyle w:val="Hyperlink"/>
            <w:vertAlign w:val="superscript"/>
          </w:rPr>
          <w:t>71</w:t>
        </w:r>
      </w:hyperlink>
      <w:r>
        <w:t xml:space="preserve"> the </w:t>
      </w:r>
      <w:r>
        <w:rPr>
          <w:b/>
        </w:rPr>
        <w:t>KUNAKAIR A10 V2</w:t>
      </w:r>
      <w:r>
        <w:t xml:space="preserve"> by </w:t>
      </w:r>
      <w:r>
        <w:rPr>
          <w:b/>
        </w:rPr>
        <w:t>kunak</w:t>
      </w:r>
      <w:hyperlink w:anchor="ref-kunak_wireless_2017">
        <w:r>
          <w:rPr>
            <w:rStyle w:val="Hyperlink"/>
            <w:vertAlign w:val="superscript"/>
          </w:rPr>
          <w:t>37</w:t>
        </w:r>
      </w:hyperlink>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r>
        <w:rPr>
          <w:b/>
        </w:rPr>
        <w:t>AQMesh</w:t>
      </w:r>
      <w:r>
        <w:t xml:space="preserve"> (</w:t>
      </w:r>
      <w:r>
        <w:rPr>
          <w:b/>
        </w:rPr>
        <w:t>Figure 5</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5,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 the range 0.7 - 1.0 using 1-hour averaged data. We want to point out that, among all tested sensor systems, only the </w:t>
      </w:r>
      <w:r>
        <w:rPr>
          <w:b/>
        </w:rPr>
        <w:t>AirSensEUR (v.2)</w:t>
      </w:r>
      <w:r>
        <w:t xml:space="preserve"> was the only one measuring multiple pollutants.</w:t>
      </w:r>
    </w:p>
    <w:p w14:paraId="1B4D193C" w14:textId="77777777" w:rsidR="008B670D" w:rsidRDefault="008B670D">
      <w:pPr>
        <w:pStyle w:val="BodyText"/>
      </w:pPr>
    </w:p>
    <w:p w14:paraId="77CDE092" w14:textId="77777777" w:rsidR="008B670D" w:rsidRDefault="00514B36">
      <w:r>
        <w:rPr>
          <w:noProof/>
          <w:lang w:val="en-GB" w:eastAsia="en-GB"/>
        </w:rPr>
        <w:lastRenderedPageBreak/>
        <w:drawing>
          <wp:inline distT="0" distB="0" distL="0" distR="0" wp14:anchorId="4473B58C" wp14:editId="2608916E">
            <wp:extent cx="5943600" cy="6400800"/>
            <wp:effectExtent l="0" t="0" r="0" b="0"/>
            <wp:docPr id="6" name="Picture" descr="Figure 6. Distribution of R^2 from the comparison of all OEMs against reference systems.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6"/>
                    <a:stretch>
                      <a:fillRect/>
                    </a:stretch>
                  </pic:blipFill>
                  <pic:spPr bwMode="auto">
                    <a:xfrm>
                      <a:off x="0" y="0"/>
                      <a:ext cx="5943600" cy="6400800"/>
                    </a:xfrm>
                    <a:prstGeom prst="rect">
                      <a:avLst/>
                    </a:prstGeom>
                    <a:noFill/>
                    <a:ln w="9525">
                      <a:noFill/>
                      <a:headEnd/>
                      <a:tailEnd/>
                    </a:ln>
                  </pic:spPr>
                </pic:pic>
              </a:graphicData>
            </a:graphic>
          </wp:inline>
        </w:drawing>
      </w:r>
    </w:p>
    <w:p w14:paraId="302D2FB6" w14:textId="77777777" w:rsidR="008B670D" w:rsidRDefault="00514B36">
      <w:pPr>
        <w:pStyle w:val="ImageCaption"/>
      </w:pPr>
      <w:r>
        <w:rPr>
          <w:b/>
        </w:rPr>
        <w:t>Figure 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1 hour. Numbers in bold indicate the number of open source (blue) and black box (black) records. Names of ‘living’ and ‘non-living’ sensors are indicated in black and red color, respectively.</w:t>
      </w:r>
    </w:p>
    <w:p w14:paraId="508C1788" w14:textId="77777777" w:rsidR="008B670D" w:rsidRDefault="008B670D">
      <w:pPr>
        <w:pStyle w:val="BodyText"/>
      </w:pPr>
    </w:p>
    <w:p w14:paraId="296FA203" w14:textId="77777777" w:rsidR="008B670D" w:rsidRDefault="00514B36" w:rsidP="005D4AB2">
      <w:pPr>
        <w:jc w:val="center"/>
      </w:pPr>
      <w:r>
        <w:rPr>
          <w:noProof/>
          <w:lang w:val="en-GB" w:eastAsia="en-GB"/>
        </w:rPr>
        <w:lastRenderedPageBreak/>
        <w:drawing>
          <wp:inline distT="0" distB="0" distL="0" distR="0" wp14:anchorId="31BFED12" wp14:editId="2AF6A9A7">
            <wp:extent cx="5819775" cy="5534025"/>
            <wp:effectExtent l="0" t="0" r="9525" b="9525"/>
            <wp:docPr id="7" name="Picture" descr="Figure 7. Distribution of R^2 from the comparison of all O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7"/>
                    <a:stretch>
                      <a:fillRect/>
                    </a:stretch>
                  </pic:blipFill>
                  <pic:spPr bwMode="auto">
                    <a:xfrm>
                      <a:off x="0" y="0"/>
                      <a:ext cx="5819775" cy="5534025"/>
                    </a:xfrm>
                    <a:prstGeom prst="rect">
                      <a:avLst/>
                    </a:prstGeom>
                    <a:noFill/>
                    <a:ln w="9525">
                      <a:noFill/>
                      <a:headEnd/>
                      <a:tailEnd/>
                    </a:ln>
                  </pic:spPr>
                </pic:pic>
              </a:graphicData>
            </a:graphic>
          </wp:inline>
        </w:drawing>
      </w:r>
    </w:p>
    <w:p w14:paraId="3AA70C41" w14:textId="77777777" w:rsidR="008B670D" w:rsidRDefault="00514B36">
      <w:pPr>
        <w:pStyle w:val="ImageCaption"/>
      </w:pPr>
      <w:r>
        <w:rPr>
          <w:b/>
        </w:rPr>
        <w:t>Figure 7.</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24 hour. Numbers in bold indicate the number of open source (blue) and black box (black) records. Names of ‘living’ and ‘non-living’ sensors are indicated in black and red color, respectively.</w:t>
      </w:r>
    </w:p>
    <w:p w14:paraId="358DF82C" w14:textId="77777777" w:rsidR="008B670D" w:rsidRDefault="008B670D">
      <w:pPr>
        <w:pStyle w:val="BodyText"/>
      </w:pPr>
    </w:p>
    <w:p w14:paraId="227692AB" w14:textId="77777777" w:rsidR="008B670D" w:rsidRDefault="00514B36">
      <w:r>
        <w:rPr>
          <w:noProof/>
          <w:lang w:val="en-GB" w:eastAsia="en-GB"/>
        </w:rPr>
        <w:lastRenderedPageBreak/>
        <w:drawing>
          <wp:inline distT="0" distB="0" distL="0" distR="0" wp14:anchorId="53D7248A" wp14:editId="7FA196CC">
            <wp:extent cx="5943600" cy="7726680"/>
            <wp:effectExtent l="0" t="0" r="0" b="0"/>
            <wp:docPr id="8" name="Picture" descr="Figure 8. Distribution of R^2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8"/>
                    <a:stretch>
                      <a:fillRect/>
                    </a:stretch>
                  </pic:blipFill>
                  <pic:spPr bwMode="auto">
                    <a:xfrm>
                      <a:off x="0" y="0"/>
                      <a:ext cx="5943600" cy="7726680"/>
                    </a:xfrm>
                    <a:prstGeom prst="rect">
                      <a:avLst/>
                    </a:prstGeom>
                    <a:noFill/>
                    <a:ln w="9525">
                      <a:noFill/>
                      <a:headEnd/>
                      <a:tailEnd/>
                    </a:ln>
                  </pic:spPr>
                </pic:pic>
              </a:graphicData>
            </a:graphic>
          </wp:inline>
        </w:drawing>
      </w:r>
    </w:p>
    <w:p w14:paraId="39E56610" w14:textId="77777777" w:rsidR="008B670D" w:rsidRDefault="00514B36">
      <w:pPr>
        <w:pStyle w:val="ImageCaption"/>
      </w:pPr>
      <w:r>
        <w:rPr>
          <w:b/>
        </w:rPr>
        <w:t>Figure 8.</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systems.Records were averaged over a time-scale of 24 hour. Numbers in bold indicate the </w:t>
      </w:r>
      <w:r>
        <w:lastRenderedPageBreak/>
        <w:t>number of open source (blue) and black box (black) records. Names of ‘living’ and ‘non-living’ sensors are indicated in black and red color, respectively.</w:t>
      </w:r>
    </w:p>
    <w:p w14:paraId="308959A4" w14:textId="77777777" w:rsidR="008B670D" w:rsidRDefault="008B670D">
      <w:pPr>
        <w:pStyle w:val="BodyText"/>
      </w:pPr>
    </w:p>
    <w:p w14:paraId="2040BCA6" w14:textId="77777777" w:rsidR="008B670D" w:rsidRDefault="00514B36">
      <w:pPr>
        <w:pStyle w:val="BodyText"/>
      </w:pPr>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r>
        <w:rPr>
          <w:b/>
        </w:rPr>
        <w:t>Dylos DC 1700</w:t>
      </w:r>
      <w:hyperlink w:anchor="ref-holstius_field_2014">
        <w:r>
          <w:rPr>
            <w:rStyle w:val="Hyperlink"/>
            <w:vertAlign w:val="superscript"/>
          </w:rPr>
          <w:t>30</w:t>
        </w:r>
      </w:hyperlink>
      <w:r>
        <w:rPr>
          <w:vertAlign w:val="superscript"/>
        </w:rPr>
        <w:t>,</w:t>
      </w:r>
      <w:hyperlink w:anchor="ref-jovasevic-stojanovic_use_2015">
        <w:r>
          <w:rPr>
            <w:rStyle w:val="Hyperlink"/>
            <w:vertAlign w:val="superscript"/>
          </w:rPr>
          <w:t>32</w:t>
        </w:r>
      </w:hyperlink>
      <w:r>
        <w:rPr>
          <w:vertAlign w:val="superscript"/>
        </w:rPr>
        <w:t>,</w:t>
      </w:r>
      <w:hyperlink w:anchor="ref-manikonda_laboratory_2016">
        <w:r>
          <w:rPr>
            <w:rStyle w:val="Hyperlink"/>
            <w:vertAlign w:val="superscript"/>
          </w:rPr>
          <w:t>42</w:t>
        </w:r>
      </w:hyperlink>
      <w:r>
        <w:rPr>
          <w:vertAlign w:val="superscript"/>
        </w:rPr>
        <w:t>,</w:t>
      </w:r>
      <w:hyperlink w:anchor="ref-sousan_evaluation_2016">
        <w:r>
          <w:rPr>
            <w:rStyle w:val="Hyperlink"/>
            <w:vertAlign w:val="superscript"/>
          </w:rPr>
          <w:t>53</w:t>
        </w:r>
      </w:hyperlink>
      <w:r>
        <w:t xml:space="preserve"> and the </w:t>
      </w:r>
      <w:r>
        <w:rPr>
          <w:b/>
        </w:rPr>
        <w:t>OPC-N2</w:t>
      </w:r>
      <w:r>
        <w:t xml:space="preserve"> (</w:t>
      </w:r>
      <w:r>
        <w:rPr>
          <w:b/>
        </w:rPr>
        <w:t>Figure 6</w:t>
      </w:r>
      <w:r>
        <w:t>)</w:t>
      </w:r>
      <w:hyperlink w:anchor="ref-aq-spec_air_2015">
        <w:r>
          <w:rPr>
            <w:rStyle w:val="Hyperlink"/>
            <w:vertAlign w:val="superscript"/>
          </w:rPr>
          <w:t>2</w:t>
        </w:r>
      </w:hyperlink>
      <w:r>
        <w:rPr>
          <w:vertAlign w:val="superscript"/>
        </w:rPr>
        <w:t>,</w:t>
      </w:r>
      <w:hyperlink w:anchor="ref-badura_optical_2018">
        <w:r>
          <w:rPr>
            <w:rStyle w:val="Hyperlink"/>
            <w:vertAlign w:val="superscript"/>
          </w:rPr>
          <w:t>4</w:t>
        </w:r>
      </w:hyperlink>
      <w:r>
        <w:rPr>
          <w:vertAlign w:val="superscript"/>
        </w:rPr>
        <w:t>,</w:t>
      </w:r>
      <w:hyperlink w:anchor="ref-crilley_evaluation_2018">
        <w:r>
          <w:rPr>
            <w:rStyle w:val="Hyperlink"/>
            <w:vertAlign w:val="superscript"/>
          </w:rPr>
          <w:t>20</w:t>
        </w:r>
      </w:hyperlink>
      <w:r>
        <w:rPr>
          <w:vertAlign w:val="superscript"/>
        </w:rPr>
        <w:t>,</w:t>
      </w:r>
      <w:hyperlink w:anchor="ref-feinberg_long-term_2018">
        <w:r>
          <w:rPr>
            <w:rStyle w:val="Hyperlink"/>
            <w:vertAlign w:val="superscript"/>
          </w:rPr>
          <w:t>24</w:t>
        </w:r>
      </w:hyperlink>
      <w:r>
        <w:rPr>
          <w:vertAlign w:val="superscript"/>
        </w:rPr>
        <w:t>,</w:t>
      </w:r>
      <w:hyperlink w:anchor="ref-mukherjee_assessing_2017">
        <w:r>
          <w:rPr>
            <w:rStyle w:val="Hyperlink"/>
            <w:vertAlign w:val="superscript"/>
          </w:rPr>
          <w:t>47</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performed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several OEMs which included the </w:t>
      </w:r>
      <w:r>
        <w:rPr>
          <w:b/>
        </w:rPr>
        <w:t>PMS7003</w:t>
      </w:r>
      <w:r>
        <w:t xml:space="preserve"> by </w:t>
      </w:r>
      <w:r>
        <w:rPr>
          <w:b/>
        </w:rPr>
        <w:t>Plantower</w:t>
      </w:r>
      <w:hyperlink w:anchor="ref-badura_optical_2018">
        <w:r>
          <w:rPr>
            <w:rStyle w:val="Hyperlink"/>
            <w:vertAlign w:val="superscript"/>
          </w:rPr>
          <w:t>4</w:t>
        </w:r>
      </w:hyperlink>
      <w:r>
        <w:t xml:space="preserve">, the </w:t>
      </w:r>
      <w:r>
        <w:rPr>
          <w:b/>
        </w:rPr>
        <w:t>SDS011</w:t>
      </w:r>
      <w:r>
        <w:t xml:space="preserve"> by </w:t>
      </w:r>
      <w:r>
        <w:rPr>
          <w:b/>
        </w:rPr>
        <w:t>Nova Fitness</w:t>
      </w:r>
      <w:hyperlink w:anchor="ref-badura_optical_2018">
        <w:r>
          <w:rPr>
            <w:rStyle w:val="Hyperlink"/>
            <w:vertAlign w:val="superscript"/>
          </w:rPr>
          <w:t>4</w:t>
        </w:r>
      </w:hyperlink>
      <w:r>
        <w:t xml:space="preserve">, the </w:t>
      </w:r>
      <w:r>
        <w:rPr>
          <w:b/>
        </w:rPr>
        <w:t>OPC-NO2</w:t>
      </w:r>
      <w:hyperlink w:anchor="ref-aq-spec_air_2015">
        <w:r>
          <w:rPr>
            <w:rStyle w:val="Hyperlink"/>
            <w:vertAlign w:val="superscript"/>
          </w:rPr>
          <w:t>2</w:t>
        </w:r>
      </w:hyperlink>
      <w:r>
        <w:t xml:space="preserve">, and the </w:t>
      </w:r>
      <w:r>
        <w:rPr>
          <w:b/>
        </w:rPr>
        <w:t>Egg v.2 (PM)</w:t>
      </w:r>
      <w:r>
        <w:t xml:space="preserve"> by </w:t>
      </w:r>
      <w:r>
        <w:rPr>
          <w:b/>
        </w:rPr>
        <w:t>Air Quality Egg</w:t>
      </w:r>
      <w:hyperlink w:anchor="ref-aq-spec_air_2015">
        <w:r>
          <w:rPr>
            <w:rStyle w:val="Hyperlink"/>
            <w:vertAlign w:val="superscript"/>
          </w:rPr>
          <w:t>2</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w:r>
        <w:rPr>
          <w:b/>
        </w:rPr>
        <w:t>Figure 7</w:t>
      </w:r>
      <w:r>
        <w:t xml:space="preserve">). The same behaviour was observed from the comparison of sensor systems against a reference system when measuring 24-hour averaged data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8</w:t>
      </w:r>
      <w:r>
        <w:t xml:space="preserve">, several sensor systems such as, </w:t>
      </w:r>
      <w:r>
        <w:rPr>
          <w:b/>
        </w:rPr>
        <w:t>Dylos DC 1700</w:t>
      </w:r>
      <w:hyperlink w:anchor="ref-northcross_low-cost_2013">
        <w:r>
          <w:rPr>
            <w:rStyle w:val="Hyperlink"/>
            <w:vertAlign w:val="superscript"/>
          </w:rPr>
          <w:t>48</w:t>
        </w:r>
      </w:hyperlink>
      <w:r>
        <w:t xml:space="preserve">, </w:t>
      </w:r>
      <w:r>
        <w:rPr>
          <w:b/>
        </w:rPr>
        <w:t>PA-II</w:t>
      </w:r>
      <w:r>
        <w:t>,</w:t>
      </w:r>
      <w:hyperlink w:anchor="ref-aq-spec_air_2015">
        <w:r>
          <w:rPr>
            <w:rStyle w:val="Hyperlink"/>
            <w:vertAlign w:val="superscript"/>
          </w:rPr>
          <w:t>2</w:t>
        </w:r>
      </w:hyperlink>
      <w:r>
        <w:t xml:space="preserve"> </w:t>
      </w:r>
      <w:r>
        <w:rPr>
          <w:b/>
        </w:rPr>
        <w:t>AirQUINO</w:t>
      </w:r>
      <w:r>
        <w:t xml:space="preserve"> by </w:t>
      </w:r>
      <w:r>
        <w:rPr>
          <w:b/>
        </w:rPr>
        <w:t>CNR</w:t>
      </w:r>
      <w:hyperlink w:anchor="ref-cavaliere_development_2018">
        <w:r>
          <w:rPr>
            <w:rStyle w:val="Hyperlink"/>
            <w:vertAlign w:val="superscript"/>
          </w:rPr>
          <w:t>12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w:t>
      </w:r>
    </w:p>
    <w:p w14:paraId="6E91FE80" w14:textId="77777777" w:rsidR="008B670D" w:rsidRDefault="00514B36">
      <w:pPr>
        <w:pStyle w:val="BodyText"/>
      </w:pPr>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0.7 - 1.0 when using data at at time-resolution of 1 hour. These sensors included the </w:t>
      </w:r>
      <w:r>
        <w:rPr>
          <w:b/>
        </w:rPr>
        <w:t>CairClip O3/NO2</w:t>
      </w:r>
      <w:r>
        <w:t xml:space="preserve"> by </w:t>
      </w:r>
      <w:r>
        <w:rPr>
          <w:b/>
        </w:rPr>
        <w:t>CairPol</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spinelle_field_2015">
        <w:r>
          <w:rPr>
            <w:rStyle w:val="Hyperlink"/>
            <w:vertAlign w:val="superscript"/>
          </w:rPr>
          <w:t>57</w:t>
        </w:r>
      </w:hyperlink>
      <w:r>
        <w:rPr>
          <w:vertAlign w:val="superscript"/>
        </w:rPr>
        <w:t>,</w:t>
      </w:r>
      <w:hyperlink w:anchor="ref-williams_sensor_2014">
        <w:r>
          <w:rPr>
            <w:rStyle w:val="Hyperlink"/>
            <w:vertAlign w:val="superscript"/>
          </w:rPr>
          <w:t>72</w:t>
        </w:r>
      </w:hyperlink>
      <w:r>
        <w:t xml:space="preserve">, the </w:t>
      </w:r>
      <w:r>
        <w:rPr>
          <w:b/>
        </w:rPr>
        <w:t>Aeroqual Series 500 (and SM50)</w:t>
      </w:r>
      <w:hyperlink w:anchor="ref-feinberg_long-term_2018">
        <w:r>
          <w:rPr>
            <w:rStyle w:val="Hyperlink"/>
            <w:vertAlign w:val="superscript"/>
          </w:rPr>
          <w:t>24</w:t>
        </w:r>
      </w:hyperlink>
      <w:r>
        <w:t xml:space="preserve">, the </w:t>
      </w:r>
      <w:r>
        <w:rPr>
          <w:b/>
        </w:rPr>
        <w:t>O3-3E1F</w:t>
      </w:r>
      <w:r>
        <w:t xml:space="preserve"> by </w:t>
      </w:r>
      <w:r>
        <w:rPr>
          <w:b/>
        </w:rPr>
        <w:t>CityTechnology</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spinelle_field_2015">
        <w:r>
          <w:rPr>
            <w:rStyle w:val="Hyperlink"/>
            <w:vertAlign w:val="superscript"/>
          </w:rPr>
          <w:t>57</w:t>
        </w:r>
      </w:hyperlink>
      <w:r>
        <w:rPr>
          <w:vertAlign w:val="superscript"/>
        </w:rPr>
        <w:t>,</w:t>
      </w:r>
      <w:hyperlink w:anchor="ref-spinelle_performance_2015">
        <w:r>
          <w:rPr>
            <w:rStyle w:val="Hyperlink"/>
            <w:vertAlign w:val="superscript"/>
          </w:rPr>
          <w:t>59</w:t>
        </w:r>
      </w:hyperlink>
      <w:r>
        <w:t xml:space="preserve"> and the </w:t>
      </w:r>
      <w:r>
        <w:rPr>
          <w:b/>
        </w:rPr>
        <w:t>NO2-B43F</w:t>
      </w:r>
      <w:r>
        <w:t xml:space="preserve"> by </w:t>
      </w:r>
      <w:r>
        <w:rPr>
          <w:b/>
        </w:rPr>
        <w:t>Alphasense</w:t>
      </w:r>
      <w:hyperlink w:anchor="ref-sun_development_2017">
        <w:r>
          <w:rPr>
            <w:rStyle w:val="Hyperlink"/>
            <w:vertAlign w:val="superscript"/>
          </w:rPr>
          <w:t>64</w:t>
        </w:r>
      </w:hyperlink>
      <w:r>
        <w:rPr>
          <w:vertAlign w:val="superscript"/>
        </w:rPr>
        <w:t>,</w:t>
      </w:r>
      <w:hyperlink w:anchor="ref-zimmerman_machine_2018">
        <w:r>
          <w:rPr>
            <w:rStyle w:val="Hyperlink"/>
            <w:vertAlign w:val="superscript"/>
          </w:rPr>
          <w:t>75</w:t>
        </w:r>
      </w:hyperlink>
      <w:r>
        <w:t xml:space="preserve"> (Figure 6). On the other other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gaseous pollutants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14:paraId="71DD584D" w14:textId="77777777" w:rsidR="008B670D" w:rsidRDefault="008B670D">
      <w:pPr>
        <w:pStyle w:val="BodyText"/>
      </w:pPr>
    </w:p>
    <w:p w14:paraId="53918013" w14:textId="77777777" w:rsidR="008B670D" w:rsidRDefault="00514B36">
      <w:pPr>
        <w:pStyle w:val="BodyText"/>
      </w:pPr>
      <w: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14:paraId="0FEB4DB8" w14:textId="77777777" w:rsidR="008B670D" w:rsidRDefault="00514B36">
      <w:pPr>
        <w:pStyle w:val="BodyText"/>
      </w:pPr>
      <w:r>
        <w:rPr>
          <w:b/>
        </w:rPr>
        <w:t>Figure 9</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r>
        <w:rPr>
          <w:b/>
        </w:rPr>
        <w:t>AirNut</w:t>
      </w:r>
      <w:r>
        <w:t>) and 24-hour (</w:t>
      </w:r>
      <w:r>
        <w:rPr>
          <w:b/>
        </w:rPr>
        <w:t>AIRQuino</w:t>
      </w:r>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r>
        <w:rPr>
          <w:b/>
        </w:rPr>
        <w:t>AIRQino</w:t>
      </w:r>
      <w:r>
        <w:t xml:space="preserve">, </w:t>
      </w:r>
      <w:r>
        <w:rPr>
          <w:b/>
        </w:rPr>
        <w:t>SidePak AM510</w:t>
      </w:r>
      <w:r>
        <w:t xml:space="preserve">, </w:t>
      </w:r>
      <w:r>
        <w:rPr>
          <w:b/>
        </w:rPr>
        <w:t>Air Quality Egg (v.2) (PM)</w:t>
      </w:r>
      <w:r>
        <w:t xml:space="preserve">, </w:t>
      </w:r>
      <w:r>
        <w:rPr>
          <w:b/>
        </w:rPr>
        <w:t>Dylos DC1100 PRO</w:t>
      </w:r>
      <w:r>
        <w:t xml:space="preserve">, </w:t>
      </w:r>
      <w:r>
        <w:rPr>
          <w:b/>
        </w:rPr>
        <w:t>AirNut</w:t>
      </w:r>
      <w:r>
        <w:t xml:space="preserve"> and the OEM </w:t>
      </w:r>
      <w:r>
        <w:rPr>
          <w:b/>
        </w:rPr>
        <w:t>OPC-N2</w:t>
      </w:r>
      <w:r>
        <w:t xml:space="preserve"> were in good agreement with a reference system (Figure 9, Figure 10).</w:t>
      </w:r>
    </w:p>
    <w:p w14:paraId="51114623" w14:textId="77777777" w:rsidR="008B670D" w:rsidRDefault="00514B36">
      <w:pPr>
        <w:pStyle w:val="BodyText"/>
      </w:pPr>
      <w:r>
        <w:t xml:space="preserve">Among OMEs showing </w:t>
      </w:r>
      <m:oMath>
        <m:r>
          <w:rPr>
            <w:rFonts w:ascii="Cambria Math" w:hAnsi="Cambria Math"/>
          </w:rPr>
          <m:t>slopes</m:t>
        </m:r>
      </m:oMath>
      <w:r>
        <w:t xml:space="preserve"> ~ 1 when using 1-hour time-averaged data, we found the </w:t>
      </w:r>
      <w:r>
        <w:rPr>
          <w:b/>
        </w:rPr>
        <w:t>SM50</w:t>
      </w:r>
      <w:r>
        <w:t xml:space="preserve">, the </w:t>
      </w:r>
      <w:r>
        <w:rPr>
          <w:b/>
        </w:rPr>
        <w:t>CairClip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11</w:t>
      </w:r>
      <w:r>
        <w:t xml:space="preserve">). On the other hand, when using 24-hour time-averaged data, </w:t>
      </w:r>
      <w:r>
        <w:lastRenderedPageBreak/>
        <w:t xml:space="preserve">the OEM </w:t>
      </w:r>
      <w:r>
        <w:rPr>
          <w:b/>
        </w:rPr>
        <w:t>OPC-N2</w:t>
      </w:r>
      <w:r>
        <w:t xml:space="preserve"> by </w:t>
      </w:r>
      <w:r>
        <w:rPr>
          <w:b/>
        </w:rPr>
        <w:t>Alphasense</w:t>
      </w:r>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12</w:t>
      </w:r>
      <w:r>
        <w:t>).</w:t>
      </w:r>
    </w:p>
    <w:p w14:paraId="1EBC92B2" w14:textId="77777777" w:rsidR="008B670D" w:rsidRDefault="00514B36">
      <w:pPr>
        <w:pStyle w:val="BodyText"/>
      </w:pPr>
      <w:r>
        <w:t xml:space="preserve">As general remark, from the above analysis we could observe that for some OEMs and sensor systems, the width of the interquartile range IQR ( H-spread)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calibration algorithms. From the present analysis,</w:t>
      </w:r>
    </w:p>
    <w:p w14:paraId="4354724F" w14:textId="77777777" w:rsidR="008B670D" w:rsidRDefault="008B670D">
      <w:pPr>
        <w:pStyle w:val="BodyText"/>
      </w:pPr>
    </w:p>
    <w:p w14:paraId="19B20AA8" w14:textId="77777777" w:rsidR="008B670D" w:rsidRDefault="00514B36">
      <w:r>
        <w:rPr>
          <w:noProof/>
          <w:lang w:val="en-GB" w:eastAsia="en-GB"/>
        </w:rPr>
        <w:drawing>
          <wp:inline distT="0" distB="0" distL="0" distR="0" wp14:anchorId="75231A0D" wp14:editId="5EAB4DFF">
            <wp:extent cx="5943600" cy="5943600"/>
            <wp:effectExtent l="0" t="0" r="0" b="0"/>
            <wp:docPr id="9" name="Picture" descr="Figure 9.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19"/>
                    <a:stretch>
                      <a:fillRect/>
                    </a:stretch>
                  </pic:blipFill>
                  <pic:spPr bwMode="auto">
                    <a:xfrm>
                      <a:off x="0" y="0"/>
                      <a:ext cx="5943600" cy="5943600"/>
                    </a:xfrm>
                    <a:prstGeom prst="rect">
                      <a:avLst/>
                    </a:prstGeom>
                    <a:noFill/>
                    <a:ln w="9525">
                      <a:noFill/>
                      <a:headEnd/>
                      <a:tailEnd/>
                    </a:ln>
                  </pic:spPr>
                </pic:pic>
              </a:graphicData>
            </a:graphic>
          </wp:inline>
        </w:drawing>
      </w:r>
    </w:p>
    <w:p w14:paraId="5E4F8D38" w14:textId="77777777" w:rsidR="008B670D" w:rsidRDefault="00514B36">
      <w:pPr>
        <w:pStyle w:val="ImageCaption"/>
      </w:pPr>
      <w:r>
        <w:rPr>
          <w:b/>
        </w:rPr>
        <w:t>Figure 9.</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w:t>
      </w:r>
      <w:r>
        <w:lastRenderedPageBreak/>
        <w:t>time-scale of 1 hour. Numbers in bold indicate the number of open source (blue) and black box (black) records. Names of ‘living’ and ‘non-living’ sensors are indicated in black and red color, respectively.</w:t>
      </w:r>
    </w:p>
    <w:p w14:paraId="2CE99468" w14:textId="77777777" w:rsidR="008B670D" w:rsidRDefault="008B670D">
      <w:pPr>
        <w:pStyle w:val="BodyText"/>
      </w:pPr>
    </w:p>
    <w:p w14:paraId="17EF2550" w14:textId="77777777" w:rsidR="008B670D" w:rsidRDefault="00514B36">
      <w:r>
        <w:rPr>
          <w:noProof/>
          <w:lang w:val="en-GB" w:eastAsia="en-GB"/>
        </w:rPr>
        <w:drawing>
          <wp:inline distT="0" distB="0" distL="0" distR="0" wp14:anchorId="6CDC116A" wp14:editId="51951148">
            <wp:extent cx="5943600" cy="5943600"/>
            <wp:effectExtent l="0" t="0" r="0" b="0"/>
            <wp:docPr id="10" name="Picture" descr="Figure 10.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14:paraId="4C772522" w14:textId="77777777" w:rsidR="008B670D" w:rsidRDefault="00514B36">
      <w:pPr>
        <w:pStyle w:val="ImageCaption"/>
      </w:pPr>
      <w:r>
        <w:rPr>
          <w:b/>
        </w:rPr>
        <w:t>Figure 10.</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14:paraId="11D8769A" w14:textId="77777777" w:rsidR="008B670D" w:rsidRDefault="008B670D">
      <w:pPr>
        <w:pStyle w:val="BodyText"/>
      </w:pPr>
    </w:p>
    <w:p w14:paraId="384A9EFA" w14:textId="77777777" w:rsidR="008B670D" w:rsidRDefault="00514B36" w:rsidP="005D4AB2">
      <w:pPr>
        <w:jc w:val="center"/>
      </w:pPr>
      <w:r>
        <w:rPr>
          <w:noProof/>
          <w:lang w:val="en-GB" w:eastAsia="en-GB"/>
        </w:rPr>
        <w:lastRenderedPageBreak/>
        <w:drawing>
          <wp:inline distT="0" distB="0" distL="0" distR="0" wp14:anchorId="5EC4E812" wp14:editId="4307F07A">
            <wp:extent cx="4162425" cy="3867150"/>
            <wp:effectExtent l="0" t="0" r="9525" b="0"/>
            <wp:docPr id="11" name="Picture" descr="Figure 11.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21"/>
                    <a:stretch>
                      <a:fillRect/>
                    </a:stretch>
                  </pic:blipFill>
                  <pic:spPr bwMode="auto">
                    <a:xfrm>
                      <a:off x="0" y="0"/>
                      <a:ext cx="4162879" cy="3867572"/>
                    </a:xfrm>
                    <a:prstGeom prst="rect">
                      <a:avLst/>
                    </a:prstGeom>
                    <a:noFill/>
                    <a:ln w="9525">
                      <a:noFill/>
                      <a:headEnd/>
                      <a:tailEnd/>
                    </a:ln>
                  </pic:spPr>
                </pic:pic>
              </a:graphicData>
            </a:graphic>
          </wp:inline>
        </w:drawing>
      </w:r>
    </w:p>
    <w:p w14:paraId="21C1BD08" w14:textId="77777777" w:rsidR="008B670D" w:rsidRDefault="00514B36">
      <w:pPr>
        <w:pStyle w:val="ImageCaption"/>
      </w:pPr>
      <w:r>
        <w:rPr>
          <w:b/>
        </w:rPr>
        <w:t>Figure 11.</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14:paraId="207D9813" w14:textId="77777777" w:rsidR="008B670D" w:rsidRDefault="008B670D">
      <w:pPr>
        <w:pStyle w:val="BodyText"/>
      </w:pPr>
    </w:p>
    <w:p w14:paraId="0D3FE546" w14:textId="77777777" w:rsidR="008B670D" w:rsidRDefault="00514B36" w:rsidP="005D4AB2">
      <w:pPr>
        <w:jc w:val="center"/>
      </w:pPr>
      <w:r>
        <w:rPr>
          <w:noProof/>
          <w:lang w:val="en-GB" w:eastAsia="en-GB"/>
        </w:rPr>
        <w:lastRenderedPageBreak/>
        <w:drawing>
          <wp:inline distT="0" distB="0" distL="0" distR="0" wp14:anchorId="22A14E6A" wp14:editId="214A0709">
            <wp:extent cx="4667250" cy="4629150"/>
            <wp:effectExtent l="0" t="0" r="0" b="0"/>
            <wp:docPr id="12" name="Picture" descr="Figure 12.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22"/>
                    <a:stretch>
                      <a:fillRect/>
                    </a:stretch>
                  </pic:blipFill>
                  <pic:spPr bwMode="auto">
                    <a:xfrm>
                      <a:off x="0" y="0"/>
                      <a:ext cx="4667250" cy="4629150"/>
                    </a:xfrm>
                    <a:prstGeom prst="rect">
                      <a:avLst/>
                    </a:prstGeom>
                    <a:noFill/>
                    <a:ln w="9525">
                      <a:noFill/>
                      <a:headEnd/>
                      <a:tailEnd/>
                    </a:ln>
                  </pic:spPr>
                </pic:pic>
              </a:graphicData>
            </a:graphic>
          </wp:inline>
        </w:drawing>
      </w:r>
    </w:p>
    <w:p w14:paraId="674B7622" w14:textId="77777777" w:rsidR="008B670D" w:rsidRDefault="00514B36">
      <w:pPr>
        <w:pStyle w:val="ImageCaption"/>
      </w:pPr>
      <w:r>
        <w:rPr>
          <w:b/>
        </w:rPr>
        <w:t>Figure 12.</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14:paraId="54FFF009" w14:textId="77777777" w:rsidR="008B670D" w:rsidRDefault="008B670D">
      <w:pPr>
        <w:pStyle w:val="BodyText"/>
      </w:pPr>
    </w:p>
    <w:p w14:paraId="79A86282" w14:textId="77777777" w:rsidR="008B670D" w:rsidRDefault="00514B36">
      <w:pPr>
        <w:pStyle w:val="Heading2"/>
      </w:pPr>
      <w:bookmarkStart w:id="119" w:name="price-of-sensors"/>
      <w:bookmarkEnd w:id="119"/>
      <w:r>
        <w:t>6. Price of sensors</w:t>
      </w:r>
    </w:p>
    <w:p w14:paraId="4BD7FBE1" w14:textId="77777777" w:rsidR="008B670D" w:rsidRDefault="00514B36">
      <w:pPr>
        <w:pStyle w:val="FirstParagraph"/>
      </w:pPr>
      <w: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14:paraId="37E6BAE2" w14:textId="77777777" w:rsidR="008B670D" w:rsidRDefault="00514B36">
      <w:pPr>
        <w:pStyle w:val="BodyText"/>
      </w:pPr>
      <w:r>
        <w:t xml:space="preserve">Usually, the price of OEM sensors only represents a small fraction of the selling value of the entire sensor system. In the common understanding, a sensor for air quality is classified as low-cost when its price is less than 10000 EUR. In addition, if a low-cost sensor can measure multiple pollutants, potentially it could be used by local authorities as </w:t>
      </w:r>
      <w:r>
        <w:lastRenderedPageBreak/>
        <w:t>complementary source of air quality data as subsitute of reference instruments whose cost might rise up to one order of magnitude.</w:t>
      </w:r>
    </w:p>
    <w:p w14:paraId="299C4945" w14:textId="77777777" w:rsidR="008B670D" w:rsidRDefault="008B670D">
      <w:pPr>
        <w:pStyle w:val="BodyText"/>
      </w:pPr>
    </w:p>
    <w:p w14:paraId="6BB39562" w14:textId="77777777" w:rsidR="008B670D" w:rsidRDefault="00514B36">
      <w:r>
        <w:rPr>
          <w:noProof/>
          <w:lang w:val="en-GB" w:eastAsia="en-GB"/>
        </w:rPr>
        <w:drawing>
          <wp:inline distT="0" distB="0" distL="0" distR="0" wp14:anchorId="2FFCA589" wp14:editId="0A673444">
            <wp:extent cx="5943600" cy="6537960"/>
            <wp:effectExtent l="0" t="0" r="0" b="0"/>
            <wp:docPr id="13" name="Picture" descr="Figure 13.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23"/>
                    <a:stretch>
                      <a:fillRect/>
                    </a:stretch>
                  </pic:blipFill>
                  <pic:spPr bwMode="auto">
                    <a:xfrm>
                      <a:off x="0" y="0"/>
                      <a:ext cx="5943600" cy="6537960"/>
                    </a:xfrm>
                    <a:prstGeom prst="rect">
                      <a:avLst/>
                    </a:prstGeom>
                    <a:noFill/>
                    <a:ln w="9525">
                      <a:noFill/>
                      <a:headEnd/>
                      <a:tailEnd/>
                    </a:ln>
                  </pic:spPr>
                </pic:pic>
              </a:graphicData>
            </a:graphic>
          </wp:inline>
        </w:drawing>
      </w:r>
    </w:p>
    <w:p w14:paraId="6376CF14" w14:textId="77777777" w:rsidR="008B670D" w:rsidRDefault="00514B36">
      <w:pPr>
        <w:pStyle w:val="ImageCaption"/>
      </w:pPr>
      <w:r>
        <w:rPr>
          <w:b/>
        </w:rPr>
        <w:t>Figure 13.</w:t>
      </w:r>
      <w:r>
        <w:t xml:space="preserve">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14:paraId="5FF3237B" w14:textId="77777777" w:rsidR="008B670D" w:rsidRDefault="008B670D">
      <w:pPr>
        <w:pStyle w:val="BodyText"/>
      </w:pPr>
    </w:p>
    <w:p w14:paraId="0DA51122" w14:textId="77777777" w:rsidR="008B670D" w:rsidRDefault="00514B36">
      <w:pPr>
        <w:pStyle w:val="BodyText"/>
      </w:pPr>
      <w:r>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14:paraId="108F0AF7" w14:textId="77777777" w:rsidR="008B670D" w:rsidRDefault="00514B36">
      <w:pPr>
        <w:pStyle w:val="BodyText"/>
      </w:pPr>
      <w:r>
        <w:rPr>
          <w:b/>
        </w:rPr>
        <w:t>Figure 13</w:t>
      </w:r>
      <w:r>
        <w:t xml:space="preserve"> and </w:t>
      </w:r>
      <w:r>
        <w:rPr>
          <w:b/>
        </w:rPr>
        <w:t>Figure 14</w:t>
      </w:r>
      <w:r>
        <w:t xml:space="preserve"> show the commercial price of OEMs and sensor systems by model and number of pollutant measured by each sensor. There is a large number of sensor systems measuring single pollutants but few ones measuring multiple pollutants. This is an indication about the complexity to have a sensor system measuring multiple pollutants. Most of OEMs are open source devices (Figure 13). This means that OEMs can be used to build sensor systems for data aquisition and therefore to calibrate the sensor. On the other hand, most of the sensor systems are black box (Figure 14). This means that most of the manufacturers of sensor systems does not commercialize sensors that can be re-calibrated according to the requirements of the user. Sensor systems are intended to be ready-to-use air quality monitors. When purchased by the end-user, a sensor system should estimate the concentration of pollutants with a close agreement to the traditonal reference systems used to monitor air quality.</w:t>
      </w:r>
    </w:p>
    <w:p w14:paraId="5AA44F64" w14:textId="77777777" w:rsidR="008B670D" w:rsidRDefault="008B670D">
      <w:pPr>
        <w:pStyle w:val="BodyText"/>
      </w:pPr>
    </w:p>
    <w:p w14:paraId="6C8688DD" w14:textId="77777777" w:rsidR="008B670D" w:rsidRDefault="00514B36">
      <w:r>
        <w:rPr>
          <w:noProof/>
          <w:lang w:val="en-GB" w:eastAsia="en-GB"/>
        </w:rPr>
        <w:lastRenderedPageBreak/>
        <w:drawing>
          <wp:inline distT="0" distB="0" distL="0" distR="0" wp14:anchorId="344CD0B9" wp14:editId="01F00FA5">
            <wp:extent cx="5943600" cy="6537960"/>
            <wp:effectExtent l="0" t="0" r="0" b="0"/>
            <wp:docPr id="14" name="Picture" descr="Figure 14. Prices of OEM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4"/>
                    <a:stretch>
                      <a:fillRect/>
                    </a:stretch>
                  </pic:blipFill>
                  <pic:spPr bwMode="auto">
                    <a:xfrm>
                      <a:off x="0" y="0"/>
                      <a:ext cx="5943600" cy="6537960"/>
                    </a:xfrm>
                    <a:prstGeom prst="rect">
                      <a:avLst/>
                    </a:prstGeom>
                    <a:noFill/>
                    <a:ln w="9525">
                      <a:noFill/>
                      <a:headEnd/>
                      <a:tailEnd/>
                    </a:ln>
                  </pic:spPr>
                </pic:pic>
              </a:graphicData>
            </a:graphic>
          </wp:inline>
        </w:drawing>
      </w:r>
    </w:p>
    <w:p w14:paraId="003D88D1" w14:textId="77777777" w:rsidR="008B670D" w:rsidRDefault="00514B36">
      <w:pPr>
        <w:pStyle w:val="ImageCaption"/>
      </w:pPr>
      <w:r>
        <w:rPr>
          <w:b/>
        </w:rPr>
        <w:t>Figure 14.</w:t>
      </w:r>
      <w:r>
        <w:t xml:space="preserve"> Prices of OEMs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respectively.</w:t>
      </w:r>
    </w:p>
    <w:p w14:paraId="53B65739" w14:textId="77777777" w:rsidR="008B670D" w:rsidRDefault="008B670D">
      <w:pPr>
        <w:pStyle w:val="BodyText"/>
      </w:pPr>
    </w:p>
    <w:p w14:paraId="153D0060" w14:textId="77777777" w:rsidR="008B670D" w:rsidRDefault="00514B36">
      <w:pPr>
        <w:pStyle w:val="BodyText"/>
      </w:pPr>
      <w:r>
        <w:lastRenderedPageBreak/>
        <w:t xml:space="preserve">In </w:t>
      </w:r>
      <w:r>
        <w:rPr>
          <w:b/>
        </w:rPr>
        <w:t>Figure 15</w:t>
      </w:r>
      <w:r>
        <w:t xml:space="preserve"> We have shortlisted sensor systems according to their level of agreement to reference systems. For this purpose, we considered metrics obtained from 1 hour and 24 hour averaged data of sensor systems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and 0.8 &lt; </w:t>
      </w:r>
      <m:oMath>
        <m:r>
          <w:rPr>
            <w:rFonts w:ascii="Cambria Math" w:hAnsi="Cambria Math"/>
          </w:rPr>
          <m:t>slope</m:t>
        </m:r>
      </m:oMath>
      <w:r>
        <w:t xml:space="preserve"> &lt; 1.2.</w:t>
      </w:r>
    </w:p>
    <w:p w14:paraId="60441C7E" w14:textId="77777777" w:rsidR="008B670D" w:rsidRDefault="00514B36">
      <w:pPr>
        <w:pStyle w:val="BodyText"/>
      </w:pPr>
      <w:r>
        <w:t xml:space="preserve">Among open source sensor systems we could identify the </w:t>
      </w:r>
      <w:r>
        <w:rPr>
          <w:b/>
        </w:rPr>
        <w:t>AirSensEUR (v.2)</w:t>
      </w:r>
      <w:r>
        <w:t xml:space="preserve"> by </w:t>
      </w:r>
      <w:r>
        <w:rPr>
          <w:b/>
        </w:rPr>
        <w:t>LiberaIntentio</w:t>
      </w:r>
      <w:r>
        <w:t xml:space="preserve"> and the </w:t>
      </w:r>
      <w:r>
        <w:rPr>
          <w:b/>
        </w:rPr>
        <w:t>AIRQuino</w:t>
      </w:r>
      <w:r>
        <w:t xml:space="preserve"> by the </w:t>
      </w:r>
      <w:r>
        <w:rPr>
          <w:b/>
        </w:rPr>
        <w:t>CNR</w:t>
      </w:r>
      <w:r>
        <w:t xml:space="preserve">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PM</m:t>
        </m:r>
      </m:oMath>
      <w:r>
        <w:t xml:space="preserve">, respectively. The remaining shortlisted sensor systems were identified as black box. </w:t>
      </w:r>
      <w:r>
        <w:rPr>
          <w:b/>
        </w:rPr>
        <w:t>Table 8</w:t>
      </w:r>
      <w:r>
        <w:t xml:space="preserve"> and </w:t>
      </w:r>
      <w:r>
        <w:rPr>
          <w:b/>
        </w:rPr>
        <w:t>Table 8a</w:t>
      </w:r>
      <w:r>
        <w:t xml:space="preserve"> report the mean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of the </w:t>
      </w:r>
      <m:oMath>
        <m:r>
          <w:rPr>
            <w:rFonts w:ascii="Cambria Math" w:hAnsi="Cambria Math"/>
          </w:rPr>
          <m:t>slope</m:t>
        </m:r>
      </m:oMath>
      <w:r>
        <w:t xml:space="preserve"> for the sensors systems shortlisted in Figure 15 for 1 hour and 24 hour averaged data. As we can see, the </w:t>
      </w:r>
      <w:r>
        <w:rPr>
          <w:b/>
        </w:rPr>
        <w:t>AirSensEUR (v.2)</w:t>
      </w:r>
      <w:r>
        <w:t xml:space="preserve"> resulted in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 0.90 and a </w:t>
      </w:r>
      <m:oMath>
        <m:r>
          <w:rPr>
            <w:rFonts w:ascii="Cambria Math" w:hAnsi="Cambria Math"/>
          </w:rPr>
          <m:t>slope</m:t>
        </m:r>
      </m:oMath>
      <w:r>
        <w:t xml:space="preserve"> of ~ 0.94 while the </w:t>
      </w:r>
      <w:r>
        <w:rPr>
          <w:b/>
        </w:rPr>
        <w:t>AIRQuino</w:t>
      </w:r>
      <w:r>
        <w:t xml:space="preserve"> resulted in a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 of ~ 0.91 and a </w:t>
      </w:r>
      <m:oMath>
        <m:r>
          <w:rPr>
            <w:rFonts w:ascii="Cambria Math" w:hAnsi="Cambria Math"/>
          </w:rPr>
          <m:t>slope</m:t>
        </m:r>
      </m:oMath>
      <w:r>
        <w:t xml:space="preserve"> of ~ 0.97. We need to point out that, at the date, the </w:t>
      </w:r>
      <w:r>
        <w:rPr>
          <w:b/>
        </w:rPr>
        <w:t>AIRQuino</w:t>
      </w:r>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fror </w:t>
      </w:r>
      <m:oMath>
        <m:r>
          <w:rPr>
            <w:rFonts w:ascii="Cambria Math" w:hAnsi="Cambria Math"/>
          </w:rPr>
          <m:t>PM</m:t>
        </m:r>
      </m:oMath>
      <w:r>
        <w:t xml:space="preserve"> were available a the time of this review. On the other hand, the </w:t>
      </w:r>
      <w:r>
        <w:rPr>
          <w:b/>
        </w:rPr>
        <w:t>AirSensEUR (v2)</w:t>
      </w:r>
      <w:r>
        <w:t xml:space="preserve"> is a complete sensor system that can also measure particulate matter beside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multiple calibrations and field tests where measurements of gaseous pollutants showing good agreement with reference measurements.</w:t>
      </w:r>
    </w:p>
    <w:p w14:paraId="300601C4" w14:textId="77777777" w:rsidR="008B670D" w:rsidRDefault="008B670D">
      <w:pPr>
        <w:pStyle w:val="BodyText"/>
      </w:pPr>
    </w:p>
    <w:p w14:paraId="717E7692" w14:textId="77777777" w:rsidR="008B670D" w:rsidRDefault="00514B36" w:rsidP="005D4AB2">
      <w:pPr>
        <w:jc w:val="center"/>
      </w:pPr>
      <w:r>
        <w:rPr>
          <w:noProof/>
          <w:lang w:val="en-GB" w:eastAsia="en-GB"/>
        </w:rPr>
        <w:drawing>
          <wp:inline distT="0" distB="0" distL="0" distR="0" wp14:anchorId="7194D686" wp14:editId="75F6CB9D">
            <wp:extent cx="5676900" cy="3362325"/>
            <wp:effectExtent l="0" t="0" r="0" b="9525"/>
            <wp:docPr id="15" name="Picture" descr="Figure 15. Price of low-cost sensor systems. Numbers in bold indicate the number of pollutant measured by open source (blue) and black box (black) sensors. Only records with R^2 &gt; 0.85 and 0.8 &lt; slope &lt; 1.2 are shown. Names of living &amp; updated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5-1.png"/>
                    <pic:cNvPicPr>
                      <a:picLocks noChangeAspect="1" noChangeArrowheads="1"/>
                    </pic:cNvPicPr>
                  </pic:nvPicPr>
                  <pic:blipFill>
                    <a:blip r:embed="rId25"/>
                    <a:stretch>
                      <a:fillRect/>
                    </a:stretch>
                  </pic:blipFill>
                  <pic:spPr bwMode="auto">
                    <a:xfrm>
                      <a:off x="0" y="0"/>
                      <a:ext cx="5676900" cy="3362325"/>
                    </a:xfrm>
                    <a:prstGeom prst="rect">
                      <a:avLst/>
                    </a:prstGeom>
                    <a:noFill/>
                    <a:ln w="9525">
                      <a:noFill/>
                      <a:headEnd/>
                      <a:tailEnd/>
                    </a:ln>
                  </pic:spPr>
                </pic:pic>
              </a:graphicData>
            </a:graphic>
          </wp:inline>
        </w:drawing>
      </w:r>
    </w:p>
    <w:p w14:paraId="1B97ABFD" w14:textId="77777777" w:rsidR="008B670D" w:rsidRDefault="00514B36">
      <w:pPr>
        <w:pStyle w:val="ImageCaption"/>
      </w:pPr>
      <w:r>
        <w:rPr>
          <w:b/>
        </w:rPr>
        <w:t>Figure 15.</w:t>
      </w:r>
      <w:r>
        <w:t xml:space="preserve"> Price of low-cost sensor systems. Numbers in bold indicate the number of pollutant measured by open source (blue) and black box (black) sensors.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and 0.8 &lt; </w:t>
      </w:r>
      <m:oMath>
        <m:r>
          <w:rPr>
            <w:rFonts w:ascii="Cambria Math" w:hAnsi="Cambria Math"/>
          </w:rPr>
          <m:t>slope</m:t>
        </m:r>
      </m:oMath>
      <w:r>
        <w:t xml:space="preserve"> &lt; 1.2 are shown. Names of ‘living’ &amp; ‘updated’ and ‘non-living’ sensors are indicated in black and red color, respectively.</w:t>
      </w:r>
    </w:p>
    <w:p w14:paraId="24ADC095" w14:textId="77777777" w:rsidR="008B670D" w:rsidRDefault="008B670D">
      <w:pPr>
        <w:pStyle w:val="BodyText"/>
      </w:pPr>
    </w:p>
    <w:p w14:paraId="38C1EC65" w14:textId="77777777" w:rsidR="008B670D" w:rsidRDefault="00514B36">
      <w:pPr>
        <w:pStyle w:val="BodyText"/>
      </w:pPr>
      <w:r>
        <w:lastRenderedPageBreak/>
        <w:t xml:space="preserve">As shown in </w:t>
      </w:r>
      <w:r>
        <w:rPr>
          <w:b/>
        </w:rPr>
        <w:t>Table 8</w:t>
      </w:r>
      <w:r>
        <w:t xml:space="preserve">, the price of sensor systems ranged from few hundreds of euros to about 9000 euros. We have investigated the possibility of having a relationship between the performance of the sensor (here expressed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selling price of the sensor. For this </w:t>
      </w:r>
      <w:r w:rsidR="005D4AB2">
        <w:t>purpose,</w:t>
      </w:r>
      <w:r>
        <w:t xml:space="preserve"> we have compared the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all sensor models against their price.</w:t>
      </w:r>
    </w:p>
    <w:p w14:paraId="0296B77C" w14:textId="77777777" w:rsidR="005D4AB2" w:rsidRDefault="005D4AB2">
      <w:pPr>
        <w:pStyle w:val="BodyText"/>
      </w:pPr>
    </w:p>
    <w:p w14:paraId="6B09CCE3" w14:textId="77777777" w:rsidR="008B670D" w:rsidRDefault="00514B36">
      <w:pPr>
        <w:pStyle w:val="TableCaption"/>
      </w:pPr>
      <w:r>
        <w:rPr>
          <w:b/>
        </w:rPr>
        <w:t>Table 8.</w:t>
      </w:r>
      <w:r>
        <w:t xml:space="preserve"> 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1 hour time averaged data.</w:t>
      </w:r>
    </w:p>
    <w:tbl>
      <w:tblPr>
        <w:tblW w:w="4999" w:type="pct"/>
        <w:tblLook w:val="07E0" w:firstRow="1" w:lastRow="1" w:firstColumn="1" w:lastColumn="1" w:noHBand="1" w:noVBand="1"/>
        <w:tblCaption w:val="Table 8. Shortlist of sensor systems showing good agreement with reference systems (R^2 &gt; 0.85; 0.8 &lt; slope &lt; 1.2) for 1 hour time averaged data."/>
      </w:tblPr>
      <w:tblGrid>
        <w:gridCol w:w="1782"/>
        <w:gridCol w:w="1285"/>
        <w:gridCol w:w="871"/>
        <w:gridCol w:w="1092"/>
        <w:gridCol w:w="1125"/>
        <w:gridCol w:w="782"/>
        <w:gridCol w:w="1302"/>
        <w:gridCol w:w="1119"/>
      </w:tblGrid>
      <w:tr w:rsidR="008B670D" w14:paraId="68D696FC" w14:textId="77777777">
        <w:tc>
          <w:tcPr>
            <w:tcW w:w="0" w:type="auto"/>
            <w:tcBorders>
              <w:bottom w:val="single" w:sz="0" w:space="0" w:color="auto"/>
            </w:tcBorders>
            <w:vAlign w:val="bottom"/>
          </w:tcPr>
          <w:p w14:paraId="72060D2F" w14:textId="77777777" w:rsidR="008B670D" w:rsidRDefault="00514B36">
            <w:pPr>
              <w:pStyle w:val="Compact"/>
            </w:pPr>
            <w:r>
              <w:t>model</w:t>
            </w:r>
          </w:p>
        </w:tc>
        <w:tc>
          <w:tcPr>
            <w:tcW w:w="0" w:type="auto"/>
            <w:tcBorders>
              <w:bottom w:val="single" w:sz="0" w:space="0" w:color="auto"/>
            </w:tcBorders>
            <w:vAlign w:val="bottom"/>
          </w:tcPr>
          <w:p w14:paraId="6D34CA6B" w14:textId="77777777" w:rsidR="008B670D" w:rsidRDefault="00514B36">
            <w:pPr>
              <w:pStyle w:val="Compact"/>
            </w:pPr>
            <w:r>
              <w:t>pollutant</w:t>
            </w:r>
          </w:p>
        </w:tc>
        <w:tc>
          <w:tcPr>
            <w:tcW w:w="0" w:type="auto"/>
            <w:tcBorders>
              <w:bottom w:val="single" w:sz="0" w:space="0" w:color="auto"/>
            </w:tcBorders>
            <w:vAlign w:val="bottom"/>
          </w:tcPr>
          <w:p w14:paraId="1D465EF0" w14:textId="77777777" w:rsidR="008B670D" w:rsidRDefault="00514B36">
            <w:pPr>
              <w:pStyle w:val="Compact"/>
              <w:jc w:val="right"/>
            </w:pPr>
            <w:r>
              <w:t>mean r2</w:t>
            </w:r>
          </w:p>
        </w:tc>
        <w:tc>
          <w:tcPr>
            <w:tcW w:w="0" w:type="auto"/>
            <w:tcBorders>
              <w:bottom w:val="single" w:sz="0" w:space="0" w:color="auto"/>
            </w:tcBorders>
            <w:vAlign w:val="bottom"/>
          </w:tcPr>
          <w:p w14:paraId="2FB4DE9A" w14:textId="77777777" w:rsidR="008B670D" w:rsidRDefault="00514B36">
            <w:pPr>
              <w:pStyle w:val="Compact"/>
              <w:jc w:val="right"/>
            </w:pPr>
            <w:r>
              <w:t>mean slope</w:t>
            </w:r>
          </w:p>
        </w:tc>
        <w:tc>
          <w:tcPr>
            <w:tcW w:w="0" w:type="auto"/>
            <w:tcBorders>
              <w:bottom w:val="single" w:sz="0" w:space="0" w:color="auto"/>
            </w:tcBorders>
            <w:vAlign w:val="bottom"/>
          </w:tcPr>
          <w:p w14:paraId="48CC8360" w14:textId="77777777" w:rsidR="008B670D" w:rsidRDefault="00514B36">
            <w:pPr>
              <w:pStyle w:val="Compact"/>
            </w:pPr>
            <w:r>
              <w:t>open/close</w:t>
            </w:r>
          </w:p>
        </w:tc>
        <w:tc>
          <w:tcPr>
            <w:tcW w:w="0" w:type="auto"/>
            <w:tcBorders>
              <w:bottom w:val="single" w:sz="0" w:space="0" w:color="auto"/>
            </w:tcBorders>
            <w:vAlign w:val="bottom"/>
          </w:tcPr>
          <w:p w14:paraId="68D8D403" w14:textId="77777777" w:rsidR="008B670D" w:rsidRDefault="00514B36">
            <w:pPr>
              <w:pStyle w:val="Compact"/>
            </w:pPr>
            <w:r>
              <w:t>living</w:t>
            </w:r>
          </w:p>
        </w:tc>
        <w:tc>
          <w:tcPr>
            <w:tcW w:w="0" w:type="auto"/>
            <w:tcBorders>
              <w:bottom w:val="single" w:sz="0" w:space="0" w:color="auto"/>
            </w:tcBorders>
            <w:vAlign w:val="bottom"/>
          </w:tcPr>
          <w:p w14:paraId="614A64A2" w14:textId="77777777" w:rsidR="008B670D" w:rsidRDefault="00514B36">
            <w:pPr>
              <w:pStyle w:val="Compact"/>
            </w:pPr>
            <w:r>
              <w:t>commercial</w:t>
            </w:r>
          </w:p>
        </w:tc>
        <w:tc>
          <w:tcPr>
            <w:tcW w:w="0" w:type="auto"/>
            <w:tcBorders>
              <w:bottom w:val="single" w:sz="0" w:space="0" w:color="auto"/>
            </w:tcBorders>
            <w:vAlign w:val="bottom"/>
          </w:tcPr>
          <w:p w14:paraId="7E038A1E" w14:textId="77777777" w:rsidR="008B670D" w:rsidRDefault="00514B36">
            <w:pPr>
              <w:pStyle w:val="Compact"/>
              <w:jc w:val="right"/>
            </w:pPr>
            <w:r>
              <w:t>price (EUR)</w:t>
            </w:r>
          </w:p>
        </w:tc>
      </w:tr>
      <w:tr w:rsidR="008B670D" w:rsidRPr="005D4AB2" w14:paraId="4BD46DF9" w14:textId="77777777">
        <w:tc>
          <w:tcPr>
            <w:tcW w:w="0" w:type="auto"/>
          </w:tcPr>
          <w:p w14:paraId="0B6B2594" w14:textId="77777777" w:rsidR="008B670D" w:rsidRPr="005D4AB2" w:rsidRDefault="00514B36">
            <w:pPr>
              <w:pStyle w:val="Compact"/>
              <w:rPr>
                <w:sz w:val="16"/>
                <w:szCs w:val="16"/>
              </w:rPr>
            </w:pPr>
            <w:r w:rsidRPr="005D4AB2">
              <w:rPr>
                <w:b/>
                <w:sz w:val="16"/>
                <w:szCs w:val="16"/>
              </w:rPr>
              <w:t>AirNut</w:t>
            </w:r>
          </w:p>
        </w:tc>
        <w:tc>
          <w:tcPr>
            <w:tcW w:w="0" w:type="auto"/>
          </w:tcPr>
          <w:p w14:paraId="288D650D" w14:textId="77777777" w:rsidR="008B670D" w:rsidRPr="005D4AB2" w:rsidRDefault="00514B36">
            <w:pPr>
              <w:pStyle w:val="Compact"/>
              <w:rPr>
                <w:sz w:val="16"/>
                <w:szCs w:val="16"/>
              </w:rPr>
            </w:pPr>
            <w:r w:rsidRPr="005D4AB2">
              <w:rPr>
                <w:sz w:val="16"/>
                <w:szCs w:val="16"/>
              </w:rPr>
              <w:t>PM2.5</w:t>
            </w:r>
          </w:p>
        </w:tc>
        <w:tc>
          <w:tcPr>
            <w:tcW w:w="0" w:type="auto"/>
          </w:tcPr>
          <w:p w14:paraId="536A65BC" w14:textId="77777777" w:rsidR="008B670D" w:rsidRPr="005D4AB2" w:rsidRDefault="00514B36">
            <w:pPr>
              <w:pStyle w:val="Compact"/>
              <w:jc w:val="right"/>
              <w:rPr>
                <w:sz w:val="16"/>
                <w:szCs w:val="16"/>
              </w:rPr>
            </w:pPr>
            <w:r w:rsidRPr="005D4AB2">
              <w:rPr>
                <w:sz w:val="16"/>
                <w:szCs w:val="16"/>
              </w:rPr>
              <w:t>0.8618</w:t>
            </w:r>
          </w:p>
        </w:tc>
        <w:tc>
          <w:tcPr>
            <w:tcW w:w="0" w:type="auto"/>
          </w:tcPr>
          <w:p w14:paraId="33CDB81C" w14:textId="77777777" w:rsidR="008B670D" w:rsidRPr="005D4AB2" w:rsidRDefault="00514B36">
            <w:pPr>
              <w:pStyle w:val="Compact"/>
              <w:jc w:val="right"/>
              <w:rPr>
                <w:sz w:val="16"/>
                <w:szCs w:val="16"/>
              </w:rPr>
            </w:pPr>
            <w:r w:rsidRPr="005D4AB2">
              <w:rPr>
                <w:sz w:val="16"/>
                <w:szCs w:val="16"/>
              </w:rPr>
              <w:t>0.8838</w:t>
            </w:r>
          </w:p>
        </w:tc>
        <w:tc>
          <w:tcPr>
            <w:tcW w:w="0" w:type="auto"/>
          </w:tcPr>
          <w:p w14:paraId="761CE9B4" w14:textId="77777777" w:rsidR="008B670D" w:rsidRPr="005D4AB2" w:rsidRDefault="00514B36">
            <w:pPr>
              <w:pStyle w:val="Compact"/>
              <w:rPr>
                <w:sz w:val="16"/>
                <w:szCs w:val="16"/>
              </w:rPr>
            </w:pPr>
            <w:r w:rsidRPr="005D4AB2">
              <w:rPr>
                <w:sz w:val="16"/>
                <w:szCs w:val="16"/>
              </w:rPr>
              <w:t>black box</w:t>
            </w:r>
          </w:p>
        </w:tc>
        <w:tc>
          <w:tcPr>
            <w:tcW w:w="0" w:type="auto"/>
          </w:tcPr>
          <w:p w14:paraId="4E3E8EEF" w14:textId="77777777" w:rsidR="008B670D" w:rsidRPr="005D4AB2" w:rsidRDefault="00514B36">
            <w:pPr>
              <w:pStyle w:val="Compact"/>
              <w:rPr>
                <w:sz w:val="16"/>
                <w:szCs w:val="16"/>
              </w:rPr>
            </w:pPr>
            <w:r w:rsidRPr="005D4AB2">
              <w:rPr>
                <w:sz w:val="16"/>
                <w:szCs w:val="16"/>
              </w:rPr>
              <w:t>Y</w:t>
            </w:r>
          </w:p>
        </w:tc>
        <w:tc>
          <w:tcPr>
            <w:tcW w:w="0" w:type="auto"/>
          </w:tcPr>
          <w:p w14:paraId="50FE3A12" w14:textId="77777777" w:rsidR="008B670D" w:rsidRPr="005D4AB2" w:rsidRDefault="00514B36">
            <w:pPr>
              <w:pStyle w:val="Compact"/>
              <w:rPr>
                <w:sz w:val="16"/>
                <w:szCs w:val="16"/>
              </w:rPr>
            </w:pPr>
            <w:r w:rsidRPr="005D4AB2">
              <w:rPr>
                <w:sz w:val="16"/>
                <w:szCs w:val="16"/>
              </w:rPr>
              <w:t>commercial</w:t>
            </w:r>
          </w:p>
        </w:tc>
        <w:tc>
          <w:tcPr>
            <w:tcW w:w="0" w:type="auto"/>
          </w:tcPr>
          <w:p w14:paraId="440696CF" w14:textId="77777777" w:rsidR="008B670D" w:rsidRPr="005D4AB2" w:rsidRDefault="00514B36">
            <w:pPr>
              <w:pStyle w:val="Compact"/>
              <w:jc w:val="right"/>
              <w:rPr>
                <w:sz w:val="16"/>
                <w:szCs w:val="16"/>
              </w:rPr>
            </w:pPr>
            <w:r w:rsidRPr="005D4AB2">
              <w:rPr>
                <w:sz w:val="16"/>
                <w:szCs w:val="16"/>
              </w:rPr>
              <w:t>132</w:t>
            </w:r>
          </w:p>
        </w:tc>
      </w:tr>
      <w:tr w:rsidR="008B670D" w:rsidRPr="005D4AB2" w14:paraId="75063613" w14:textId="77777777">
        <w:tc>
          <w:tcPr>
            <w:tcW w:w="0" w:type="auto"/>
          </w:tcPr>
          <w:p w14:paraId="2F8BBD14" w14:textId="77777777" w:rsidR="008B670D" w:rsidRPr="005D4AB2" w:rsidRDefault="00514B36">
            <w:pPr>
              <w:pStyle w:val="Compact"/>
              <w:rPr>
                <w:sz w:val="16"/>
                <w:szCs w:val="16"/>
              </w:rPr>
            </w:pPr>
            <w:r w:rsidRPr="005D4AB2">
              <w:rPr>
                <w:b/>
                <w:sz w:val="16"/>
                <w:szCs w:val="16"/>
              </w:rPr>
              <w:t>PA-I</w:t>
            </w:r>
          </w:p>
        </w:tc>
        <w:tc>
          <w:tcPr>
            <w:tcW w:w="0" w:type="auto"/>
          </w:tcPr>
          <w:p w14:paraId="1EE17705" w14:textId="77777777" w:rsidR="008B670D" w:rsidRPr="005D4AB2" w:rsidRDefault="00514B36">
            <w:pPr>
              <w:pStyle w:val="Compact"/>
              <w:rPr>
                <w:sz w:val="16"/>
                <w:szCs w:val="16"/>
              </w:rPr>
            </w:pPr>
            <w:r w:rsidRPr="005D4AB2">
              <w:rPr>
                <w:sz w:val="16"/>
                <w:szCs w:val="16"/>
              </w:rPr>
              <w:t>PM1</w:t>
            </w:r>
          </w:p>
        </w:tc>
        <w:tc>
          <w:tcPr>
            <w:tcW w:w="0" w:type="auto"/>
          </w:tcPr>
          <w:p w14:paraId="4A9FAA9F" w14:textId="77777777" w:rsidR="008B670D" w:rsidRPr="005D4AB2" w:rsidRDefault="00514B36">
            <w:pPr>
              <w:pStyle w:val="Compact"/>
              <w:jc w:val="right"/>
              <w:rPr>
                <w:sz w:val="16"/>
                <w:szCs w:val="16"/>
              </w:rPr>
            </w:pPr>
            <w:r w:rsidRPr="005D4AB2">
              <w:rPr>
                <w:sz w:val="16"/>
                <w:szCs w:val="16"/>
              </w:rPr>
              <w:t>0.9464</w:t>
            </w:r>
          </w:p>
        </w:tc>
        <w:tc>
          <w:tcPr>
            <w:tcW w:w="0" w:type="auto"/>
          </w:tcPr>
          <w:p w14:paraId="6A616B41" w14:textId="77777777" w:rsidR="008B670D" w:rsidRPr="005D4AB2" w:rsidRDefault="00514B36">
            <w:pPr>
              <w:pStyle w:val="Compact"/>
              <w:jc w:val="right"/>
              <w:rPr>
                <w:sz w:val="16"/>
                <w:szCs w:val="16"/>
              </w:rPr>
            </w:pPr>
            <w:r w:rsidRPr="005D4AB2">
              <w:rPr>
                <w:sz w:val="16"/>
                <w:szCs w:val="16"/>
              </w:rPr>
              <w:t>0.9234</w:t>
            </w:r>
          </w:p>
        </w:tc>
        <w:tc>
          <w:tcPr>
            <w:tcW w:w="0" w:type="auto"/>
          </w:tcPr>
          <w:p w14:paraId="365C801E" w14:textId="77777777" w:rsidR="008B670D" w:rsidRPr="005D4AB2" w:rsidRDefault="00514B36">
            <w:pPr>
              <w:pStyle w:val="Compact"/>
              <w:rPr>
                <w:sz w:val="16"/>
                <w:szCs w:val="16"/>
              </w:rPr>
            </w:pPr>
            <w:r w:rsidRPr="005D4AB2">
              <w:rPr>
                <w:sz w:val="16"/>
                <w:szCs w:val="16"/>
              </w:rPr>
              <w:t>black box</w:t>
            </w:r>
          </w:p>
        </w:tc>
        <w:tc>
          <w:tcPr>
            <w:tcW w:w="0" w:type="auto"/>
          </w:tcPr>
          <w:p w14:paraId="15ABE122" w14:textId="77777777" w:rsidR="008B670D" w:rsidRPr="005D4AB2" w:rsidRDefault="00514B36">
            <w:pPr>
              <w:pStyle w:val="Compact"/>
              <w:rPr>
                <w:sz w:val="16"/>
                <w:szCs w:val="16"/>
              </w:rPr>
            </w:pPr>
            <w:r w:rsidRPr="005D4AB2">
              <w:rPr>
                <w:sz w:val="16"/>
                <w:szCs w:val="16"/>
              </w:rPr>
              <w:t>N</w:t>
            </w:r>
          </w:p>
        </w:tc>
        <w:tc>
          <w:tcPr>
            <w:tcW w:w="0" w:type="auto"/>
          </w:tcPr>
          <w:p w14:paraId="7DE88DD8" w14:textId="77777777" w:rsidR="008B670D" w:rsidRPr="005D4AB2" w:rsidRDefault="00514B36">
            <w:pPr>
              <w:pStyle w:val="Compact"/>
              <w:rPr>
                <w:sz w:val="16"/>
                <w:szCs w:val="16"/>
              </w:rPr>
            </w:pPr>
            <w:r w:rsidRPr="005D4AB2">
              <w:rPr>
                <w:sz w:val="16"/>
                <w:szCs w:val="16"/>
              </w:rPr>
              <w:t>commercial</w:t>
            </w:r>
          </w:p>
        </w:tc>
        <w:tc>
          <w:tcPr>
            <w:tcW w:w="0" w:type="auto"/>
          </w:tcPr>
          <w:p w14:paraId="5D969605" w14:textId="77777777" w:rsidR="008B670D" w:rsidRPr="005D4AB2" w:rsidRDefault="00514B36">
            <w:pPr>
              <w:pStyle w:val="Compact"/>
              <w:jc w:val="right"/>
              <w:rPr>
                <w:sz w:val="16"/>
                <w:szCs w:val="16"/>
              </w:rPr>
            </w:pPr>
            <w:r w:rsidRPr="005D4AB2">
              <w:rPr>
                <w:sz w:val="16"/>
                <w:szCs w:val="16"/>
              </w:rPr>
              <w:t>132</w:t>
            </w:r>
          </w:p>
        </w:tc>
      </w:tr>
      <w:tr w:rsidR="008B670D" w:rsidRPr="005D4AB2" w14:paraId="7F92C217" w14:textId="77777777">
        <w:tc>
          <w:tcPr>
            <w:tcW w:w="0" w:type="auto"/>
          </w:tcPr>
          <w:p w14:paraId="0A556533" w14:textId="77777777" w:rsidR="008B670D" w:rsidRPr="005D4AB2" w:rsidRDefault="00514B36">
            <w:pPr>
              <w:pStyle w:val="Compact"/>
              <w:rPr>
                <w:sz w:val="16"/>
                <w:szCs w:val="16"/>
              </w:rPr>
            </w:pPr>
            <w:r w:rsidRPr="005D4AB2">
              <w:rPr>
                <w:b/>
                <w:sz w:val="16"/>
                <w:szCs w:val="16"/>
              </w:rPr>
              <w:t>PA-II</w:t>
            </w:r>
          </w:p>
        </w:tc>
        <w:tc>
          <w:tcPr>
            <w:tcW w:w="0" w:type="auto"/>
          </w:tcPr>
          <w:p w14:paraId="09181765" w14:textId="77777777" w:rsidR="008B670D" w:rsidRPr="005D4AB2" w:rsidRDefault="00514B36">
            <w:pPr>
              <w:pStyle w:val="Compact"/>
              <w:rPr>
                <w:sz w:val="16"/>
                <w:szCs w:val="16"/>
              </w:rPr>
            </w:pPr>
            <w:r w:rsidRPr="005D4AB2">
              <w:rPr>
                <w:sz w:val="16"/>
                <w:szCs w:val="16"/>
              </w:rPr>
              <w:t>PM1</w:t>
            </w:r>
          </w:p>
        </w:tc>
        <w:tc>
          <w:tcPr>
            <w:tcW w:w="0" w:type="auto"/>
          </w:tcPr>
          <w:p w14:paraId="7C462434" w14:textId="77777777" w:rsidR="008B670D" w:rsidRPr="005D4AB2" w:rsidRDefault="00514B36">
            <w:pPr>
              <w:pStyle w:val="Compact"/>
              <w:jc w:val="right"/>
              <w:rPr>
                <w:sz w:val="16"/>
                <w:szCs w:val="16"/>
              </w:rPr>
            </w:pPr>
            <w:r w:rsidRPr="005D4AB2">
              <w:rPr>
                <w:sz w:val="16"/>
                <w:szCs w:val="16"/>
              </w:rPr>
              <w:t>0.9874</w:t>
            </w:r>
          </w:p>
        </w:tc>
        <w:tc>
          <w:tcPr>
            <w:tcW w:w="0" w:type="auto"/>
          </w:tcPr>
          <w:p w14:paraId="29E7C6AB" w14:textId="77777777" w:rsidR="008B670D" w:rsidRPr="005D4AB2" w:rsidRDefault="00514B36">
            <w:pPr>
              <w:pStyle w:val="Compact"/>
              <w:jc w:val="right"/>
              <w:rPr>
                <w:sz w:val="16"/>
                <w:szCs w:val="16"/>
              </w:rPr>
            </w:pPr>
            <w:r w:rsidRPr="005D4AB2">
              <w:rPr>
                <w:sz w:val="16"/>
                <w:szCs w:val="16"/>
              </w:rPr>
              <w:t>0.823</w:t>
            </w:r>
          </w:p>
        </w:tc>
        <w:tc>
          <w:tcPr>
            <w:tcW w:w="0" w:type="auto"/>
          </w:tcPr>
          <w:p w14:paraId="3BBD57A0" w14:textId="77777777" w:rsidR="008B670D" w:rsidRPr="005D4AB2" w:rsidRDefault="00514B36">
            <w:pPr>
              <w:pStyle w:val="Compact"/>
              <w:rPr>
                <w:sz w:val="16"/>
                <w:szCs w:val="16"/>
              </w:rPr>
            </w:pPr>
            <w:r w:rsidRPr="005D4AB2">
              <w:rPr>
                <w:sz w:val="16"/>
                <w:szCs w:val="16"/>
              </w:rPr>
              <w:t>black box</w:t>
            </w:r>
          </w:p>
        </w:tc>
        <w:tc>
          <w:tcPr>
            <w:tcW w:w="0" w:type="auto"/>
          </w:tcPr>
          <w:p w14:paraId="69D7763B" w14:textId="77777777" w:rsidR="008B670D" w:rsidRPr="005D4AB2" w:rsidRDefault="00514B36">
            <w:pPr>
              <w:pStyle w:val="Compact"/>
              <w:rPr>
                <w:sz w:val="16"/>
                <w:szCs w:val="16"/>
              </w:rPr>
            </w:pPr>
            <w:r w:rsidRPr="005D4AB2">
              <w:rPr>
                <w:sz w:val="16"/>
                <w:szCs w:val="16"/>
              </w:rPr>
              <w:t>Y</w:t>
            </w:r>
          </w:p>
        </w:tc>
        <w:tc>
          <w:tcPr>
            <w:tcW w:w="0" w:type="auto"/>
          </w:tcPr>
          <w:p w14:paraId="09DF9EDD" w14:textId="77777777" w:rsidR="008B670D" w:rsidRPr="005D4AB2" w:rsidRDefault="00514B36">
            <w:pPr>
              <w:pStyle w:val="Compact"/>
              <w:rPr>
                <w:sz w:val="16"/>
                <w:szCs w:val="16"/>
              </w:rPr>
            </w:pPr>
            <w:r w:rsidRPr="005D4AB2">
              <w:rPr>
                <w:sz w:val="16"/>
                <w:szCs w:val="16"/>
              </w:rPr>
              <w:t>commercial</w:t>
            </w:r>
          </w:p>
        </w:tc>
        <w:tc>
          <w:tcPr>
            <w:tcW w:w="0" w:type="auto"/>
          </w:tcPr>
          <w:p w14:paraId="62DE2733" w14:textId="77777777" w:rsidR="008B670D" w:rsidRPr="005D4AB2" w:rsidRDefault="00514B36">
            <w:pPr>
              <w:pStyle w:val="Compact"/>
              <w:jc w:val="right"/>
              <w:rPr>
                <w:sz w:val="16"/>
                <w:szCs w:val="16"/>
              </w:rPr>
            </w:pPr>
            <w:r w:rsidRPr="005D4AB2">
              <w:rPr>
                <w:sz w:val="16"/>
                <w:szCs w:val="16"/>
              </w:rPr>
              <w:t>176</w:t>
            </w:r>
          </w:p>
        </w:tc>
      </w:tr>
      <w:tr w:rsidR="008B670D" w:rsidRPr="005D4AB2" w14:paraId="7070D659" w14:textId="77777777">
        <w:tc>
          <w:tcPr>
            <w:tcW w:w="0" w:type="auto"/>
          </w:tcPr>
          <w:p w14:paraId="3C2CE225" w14:textId="77777777" w:rsidR="008B670D" w:rsidRPr="005D4AB2" w:rsidRDefault="00514B36">
            <w:pPr>
              <w:pStyle w:val="Compact"/>
              <w:rPr>
                <w:sz w:val="16"/>
                <w:szCs w:val="16"/>
              </w:rPr>
            </w:pPr>
            <w:r w:rsidRPr="005D4AB2">
              <w:rPr>
                <w:b/>
                <w:sz w:val="16"/>
                <w:szCs w:val="16"/>
              </w:rPr>
              <w:t>Egg (2018)</w:t>
            </w:r>
          </w:p>
        </w:tc>
        <w:tc>
          <w:tcPr>
            <w:tcW w:w="0" w:type="auto"/>
          </w:tcPr>
          <w:p w14:paraId="20EC6D99" w14:textId="77777777" w:rsidR="008B670D" w:rsidRPr="005D4AB2" w:rsidRDefault="00514B36">
            <w:pPr>
              <w:pStyle w:val="Compact"/>
              <w:rPr>
                <w:sz w:val="16"/>
                <w:szCs w:val="16"/>
              </w:rPr>
            </w:pPr>
            <w:r w:rsidRPr="005D4AB2">
              <w:rPr>
                <w:sz w:val="16"/>
                <w:szCs w:val="16"/>
              </w:rPr>
              <w:t>PM1</w:t>
            </w:r>
          </w:p>
        </w:tc>
        <w:tc>
          <w:tcPr>
            <w:tcW w:w="0" w:type="auto"/>
          </w:tcPr>
          <w:p w14:paraId="29355D5A" w14:textId="77777777" w:rsidR="008B670D" w:rsidRPr="005D4AB2" w:rsidRDefault="00514B36">
            <w:pPr>
              <w:pStyle w:val="Compact"/>
              <w:jc w:val="right"/>
              <w:rPr>
                <w:sz w:val="16"/>
                <w:szCs w:val="16"/>
              </w:rPr>
            </w:pPr>
            <w:r w:rsidRPr="005D4AB2">
              <w:rPr>
                <w:sz w:val="16"/>
                <w:szCs w:val="16"/>
              </w:rPr>
              <w:t>0.8736</w:t>
            </w:r>
          </w:p>
        </w:tc>
        <w:tc>
          <w:tcPr>
            <w:tcW w:w="0" w:type="auto"/>
          </w:tcPr>
          <w:p w14:paraId="7F4B0634" w14:textId="77777777" w:rsidR="008B670D" w:rsidRPr="005D4AB2" w:rsidRDefault="00514B36">
            <w:pPr>
              <w:pStyle w:val="Compact"/>
              <w:jc w:val="right"/>
              <w:rPr>
                <w:sz w:val="16"/>
                <w:szCs w:val="16"/>
              </w:rPr>
            </w:pPr>
            <w:r w:rsidRPr="005D4AB2">
              <w:rPr>
                <w:sz w:val="16"/>
                <w:szCs w:val="16"/>
              </w:rPr>
              <w:t>0.8484</w:t>
            </w:r>
          </w:p>
        </w:tc>
        <w:tc>
          <w:tcPr>
            <w:tcW w:w="0" w:type="auto"/>
          </w:tcPr>
          <w:p w14:paraId="7C3A0826" w14:textId="77777777" w:rsidR="008B670D" w:rsidRPr="005D4AB2" w:rsidRDefault="00514B36">
            <w:pPr>
              <w:pStyle w:val="Compact"/>
              <w:rPr>
                <w:sz w:val="16"/>
                <w:szCs w:val="16"/>
              </w:rPr>
            </w:pPr>
            <w:r w:rsidRPr="005D4AB2">
              <w:rPr>
                <w:sz w:val="16"/>
                <w:szCs w:val="16"/>
              </w:rPr>
              <w:t>black box</w:t>
            </w:r>
          </w:p>
        </w:tc>
        <w:tc>
          <w:tcPr>
            <w:tcW w:w="0" w:type="auto"/>
          </w:tcPr>
          <w:p w14:paraId="5957A565" w14:textId="77777777" w:rsidR="008B670D" w:rsidRPr="005D4AB2" w:rsidRDefault="00514B36">
            <w:pPr>
              <w:pStyle w:val="Compact"/>
              <w:rPr>
                <w:sz w:val="16"/>
                <w:szCs w:val="16"/>
              </w:rPr>
            </w:pPr>
            <w:r w:rsidRPr="005D4AB2">
              <w:rPr>
                <w:sz w:val="16"/>
                <w:szCs w:val="16"/>
              </w:rPr>
              <w:t>Y</w:t>
            </w:r>
          </w:p>
        </w:tc>
        <w:tc>
          <w:tcPr>
            <w:tcW w:w="0" w:type="auto"/>
          </w:tcPr>
          <w:p w14:paraId="1270FCD2" w14:textId="77777777" w:rsidR="008B670D" w:rsidRPr="005D4AB2" w:rsidRDefault="00514B36">
            <w:pPr>
              <w:pStyle w:val="Compact"/>
              <w:rPr>
                <w:sz w:val="16"/>
                <w:szCs w:val="16"/>
              </w:rPr>
            </w:pPr>
            <w:r w:rsidRPr="005D4AB2">
              <w:rPr>
                <w:sz w:val="16"/>
                <w:szCs w:val="16"/>
              </w:rPr>
              <w:t>commercial</w:t>
            </w:r>
          </w:p>
        </w:tc>
        <w:tc>
          <w:tcPr>
            <w:tcW w:w="0" w:type="auto"/>
          </w:tcPr>
          <w:p w14:paraId="139FB1B3" w14:textId="77777777" w:rsidR="008B670D" w:rsidRPr="005D4AB2" w:rsidRDefault="00514B36">
            <w:pPr>
              <w:pStyle w:val="Compact"/>
              <w:jc w:val="right"/>
              <w:rPr>
                <w:sz w:val="16"/>
                <w:szCs w:val="16"/>
              </w:rPr>
            </w:pPr>
            <w:r w:rsidRPr="005D4AB2">
              <w:rPr>
                <w:sz w:val="16"/>
                <w:szCs w:val="16"/>
              </w:rPr>
              <w:t>219</w:t>
            </w:r>
          </w:p>
        </w:tc>
      </w:tr>
      <w:tr w:rsidR="008B670D" w:rsidRPr="005D4AB2" w14:paraId="55B58CCE" w14:textId="77777777">
        <w:tc>
          <w:tcPr>
            <w:tcW w:w="0" w:type="auto"/>
          </w:tcPr>
          <w:p w14:paraId="33DC089F" w14:textId="77777777" w:rsidR="008B670D" w:rsidRPr="005D4AB2" w:rsidRDefault="00514B36">
            <w:pPr>
              <w:pStyle w:val="Compact"/>
              <w:rPr>
                <w:sz w:val="16"/>
                <w:szCs w:val="16"/>
              </w:rPr>
            </w:pPr>
            <w:r w:rsidRPr="005D4AB2">
              <w:rPr>
                <w:b/>
                <w:sz w:val="16"/>
                <w:szCs w:val="16"/>
              </w:rPr>
              <w:t>PATS+</w:t>
            </w:r>
          </w:p>
        </w:tc>
        <w:tc>
          <w:tcPr>
            <w:tcW w:w="0" w:type="auto"/>
          </w:tcPr>
          <w:p w14:paraId="1B439202" w14:textId="77777777" w:rsidR="008B670D" w:rsidRPr="005D4AB2" w:rsidRDefault="00514B36">
            <w:pPr>
              <w:pStyle w:val="Compact"/>
              <w:rPr>
                <w:sz w:val="16"/>
                <w:szCs w:val="16"/>
              </w:rPr>
            </w:pPr>
            <w:r w:rsidRPr="005D4AB2">
              <w:rPr>
                <w:sz w:val="16"/>
                <w:szCs w:val="16"/>
              </w:rPr>
              <w:t>PM2.5</w:t>
            </w:r>
          </w:p>
        </w:tc>
        <w:tc>
          <w:tcPr>
            <w:tcW w:w="0" w:type="auto"/>
          </w:tcPr>
          <w:p w14:paraId="0A450CD4" w14:textId="77777777" w:rsidR="008B670D" w:rsidRPr="005D4AB2" w:rsidRDefault="00514B36">
            <w:pPr>
              <w:pStyle w:val="Compact"/>
              <w:jc w:val="right"/>
              <w:rPr>
                <w:sz w:val="16"/>
                <w:szCs w:val="16"/>
              </w:rPr>
            </w:pPr>
            <w:r w:rsidRPr="005D4AB2">
              <w:rPr>
                <w:sz w:val="16"/>
                <w:szCs w:val="16"/>
              </w:rPr>
              <w:t>0.96</w:t>
            </w:r>
          </w:p>
        </w:tc>
        <w:tc>
          <w:tcPr>
            <w:tcW w:w="0" w:type="auto"/>
          </w:tcPr>
          <w:p w14:paraId="1609DA0A" w14:textId="77777777" w:rsidR="008B670D" w:rsidRPr="005D4AB2" w:rsidRDefault="00514B36">
            <w:pPr>
              <w:pStyle w:val="Compact"/>
              <w:jc w:val="right"/>
              <w:rPr>
                <w:sz w:val="16"/>
                <w:szCs w:val="16"/>
              </w:rPr>
            </w:pPr>
            <w:r w:rsidRPr="005D4AB2">
              <w:rPr>
                <w:sz w:val="16"/>
                <w:szCs w:val="16"/>
              </w:rPr>
              <w:t>0.92</w:t>
            </w:r>
          </w:p>
        </w:tc>
        <w:tc>
          <w:tcPr>
            <w:tcW w:w="0" w:type="auto"/>
          </w:tcPr>
          <w:p w14:paraId="12FE6DE1" w14:textId="77777777" w:rsidR="008B670D" w:rsidRPr="005D4AB2" w:rsidRDefault="00514B36">
            <w:pPr>
              <w:pStyle w:val="Compact"/>
              <w:rPr>
                <w:sz w:val="16"/>
                <w:szCs w:val="16"/>
              </w:rPr>
            </w:pPr>
            <w:r w:rsidRPr="005D4AB2">
              <w:rPr>
                <w:sz w:val="16"/>
                <w:szCs w:val="16"/>
              </w:rPr>
              <w:t>black box</w:t>
            </w:r>
          </w:p>
        </w:tc>
        <w:tc>
          <w:tcPr>
            <w:tcW w:w="0" w:type="auto"/>
          </w:tcPr>
          <w:p w14:paraId="45CA05B6" w14:textId="77777777" w:rsidR="008B670D" w:rsidRPr="005D4AB2" w:rsidRDefault="00514B36">
            <w:pPr>
              <w:pStyle w:val="Compact"/>
              <w:rPr>
                <w:sz w:val="16"/>
                <w:szCs w:val="16"/>
              </w:rPr>
            </w:pPr>
            <w:r w:rsidRPr="005D4AB2">
              <w:rPr>
                <w:sz w:val="16"/>
                <w:szCs w:val="16"/>
              </w:rPr>
              <w:t>Y</w:t>
            </w:r>
          </w:p>
        </w:tc>
        <w:tc>
          <w:tcPr>
            <w:tcW w:w="0" w:type="auto"/>
          </w:tcPr>
          <w:p w14:paraId="724A0110" w14:textId="77777777" w:rsidR="008B670D" w:rsidRPr="005D4AB2" w:rsidRDefault="00514B36">
            <w:pPr>
              <w:pStyle w:val="Compact"/>
              <w:rPr>
                <w:sz w:val="16"/>
                <w:szCs w:val="16"/>
              </w:rPr>
            </w:pPr>
            <w:r w:rsidRPr="005D4AB2">
              <w:rPr>
                <w:sz w:val="16"/>
                <w:szCs w:val="16"/>
              </w:rPr>
              <w:t>commercial</w:t>
            </w:r>
          </w:p>
        </w:tc>
        <w:tc>
          <w:tcPr>
            <w:tcW w:w="0" w:type="auto"/>
          </w:tcPr>
          <w:p w14:paraId="1C17BCE0" w14:textId="77777777" w:rsidR="008B670D" w:rsidRPr="005D4AB2" w:rsidRDefault="00514B36">
            <w:pPr>
              <w:pStyle w:val="Compact"/>
              <w:jc w:val="right"/>
              <w:rPr>
                <w:sz w:val="16"/>
                <w:szCs w:val="16"/>
              </w:rPr>
            </w:pPr>
            <w:r w:rsidRPr="005D4AB2">
              <w:rPr>
                <w:sz w:val="16"/>
                <w:szCs w:val="16"/>
              </w:rPr>
              <w:t>440</w:t>
            </w:r>
          </w:p>
        </w:tc>
      </w:tr>
      <w:tr w:rsidR="008B670D" w:rsidRPr="005D4AB2" w14:paraId="2C485D87" w14:textId="77777777">
        <w:tc>
          <w:tcPr>
            <w:tcW w:w="0" w:type="auto"/>
          </w:tcPr>
          <w:p w14:paraId="30E793DA" w14:textId="77777777" w:rsidR="008B670D" w:rsidRPr="005D4AB2" w:rsidRDefault="00514B36">
            <w:pPr>
              <w:pStyle w:val="Compact"/>
              <w:rPr>
                <w:sz w:val="16"/>
                <w:szCs w:val="16"/>
              </w:rPr>
            </w:pPr>
            <w:r w:rsidRPr="005D4AB2">
              <w:rPr>
                <w:b/>
                <w:sz w:val="16"/>
                <w:szCs w:val="16"/>
              </w:rPr>
              <w:t>S-500</w:t>
            </w:r>
          </w:p>
        </w:tc>
        <w:tc>
          <w:tcPr>
            <w:tcW w:w="0" w:type="auto"/>
          </w:tcPr>
          <w:p w14:paraId="3F1FE3F1" w14:textId="77777777" w:rsidR="008B670D" w:rsidRPr="005D4AB2" w:rsidRDefault="00514B36">
            <w:pPr>
              <w:pStyle w:val="Compact"/>
              <w:rPr>
                <w:sz w:val="16"/>
                <w:szCs w:val="16"/>
              </w:rPr>
            </w:pPr>
            <w:r w:rsidRPr="005D4AB2">
              <w:rPr>
                <w:sz w:val="16"/>
                <w:szCs w:val="16"/>
              </w:rPr>
              <w:t>NO2, O3</w:t>
            </w:r>
          </w:p>
        </w:tc>
        <w:tc>
          <w:tcPr>
            <w:tcW w:w="0" w:type="auto"/>
          </w:tcPr>
          <w:p w14:paraId="457874E9" w14:textId="77777777" w:rsidR="008B670D" w:rsidRPr="005D4AB2" w:rsidRDefault="00514B36">
            <w:pPr>
              <w:pStyle w:val="Compact"/>
              <w:jc w:val="right"/>
              <w:rPr>
                <w:sz w:val="16"/>
                <w:szCs w:val="16"/>
              </w:rPr>
            </w:pPr>
            <w:r w:rsidRPr="005D4AB2">
              <w:rPr>
                <w:sz w:val="16"/>
                <w:szCs w:val="16"/>
              </w:rPr>
              <w:t>0.88</w:t>
            </w:r>
          </w:p>
        </w:tc>
        <w:tc>
          <w:tcPr>
            <w:tcW w:w="0" w:type="auto"/>
          </w:tcPr>
          <w:p w14:paraId="3929D8C0" w14:textId="77777777" w:rsidR="008B670D" w:rsidRPr="005D4AB2" w:rsidRDefault="00514B36">
            <w:pPr>
              <w:pStyle w:val="Compact"/>
              <w:jc w:val="right"/>
              <w:rPr>
                <w:sz w:val="16"/>
                <w:szCs w:val="16"/>
              </w:rPr>
            </w:pPr>
            <w:r w:rsidRPr="005D4AB2">
              <w:rPr>
                <w:sz w:val="16"/>
                <w:szCs w:val="16"/>
              </w:rPr>
              <w:t>1.03</w:t>
            </w:r>
          </w:p>
        </w:tc>
        <w:tc>
          <w:tcPr>
            <w:tcW w:w="0" w:type="auto"/>
          </w:tcPr>
          <w:p w14:paraId="156D09E1" w14:textId="77777777" w:rsidR="008B670D" w:rsidRPr="005D4AB2" w:rsidRDefault="00514B36">
            <w:pPr>
              <w:pStyle w:val="Compact"/>
              <w:rPr>
                <w:sz w:val="16"/>
                <w:szCs w:val="16"/>
              </w:rPr>
            </w:pPr>
            <w:r w:rsidRPr="005D4AB2">
              <w:rPr>
                <w:sz w:val="16"/>
                <w:szCs w:val="16"/>
              </w:rPr>
              <w:t>black box</w:t>
            </w:r>
          </w:p>
        </w:tc>
        <w:tc>
          <w:tcPr>
            <w:tcW w:w="0" w:type="auto"/>
          </w:tcPr>
          <w:p w14:paraId="1320C532" w14:textId="77777777" w:rsidR="008B670D" w:rsidRPr="005D4AB2" w:rsidRDefault="00514B36">
            <w:pPr>
              <w:pStyle w:val="Compact"/>
              <w:rPr>
                <w:sz w:val="16"/>
                <w:szCs w:val="16"/>
              </w:rPr>
            </w:pPr>
            <w:r w:rsidRPr="005D4AB2">
              <w:rPr>
                <w:sz w:val="16"/>
                <w:szCs w:val="16"/>
              </w:rPr>
              <w:t>Y</w:t>
            </w:r>
          </w:p>
        </w:tc>
        <w:tc>
          <w:tcPr>
            <w:tcW w:w="0" w:type="auto"/>
          </w:tcPr>
          <w:p w14:paraId="6B39DB70" w14:textId="77777777" w:rsidR="008B670D" w:rsidRPr="005D4AB2" w:rsidRDefault="00514B36">
            <w:pPr>
              <w:pStyle w:val="Compact"/>
              <w:rPr>
                <w:sz w:val="16"/>
                <w:szCs w:val="16"/>
              </w:rPr>
            </w:pPr>
            <w:r w:rsidRPr="005D4AB2">
              <w:rPr>
                <w:sz w:val="16"/>
                <w:szCs w:val="16"/>
              </w:rPr>
              <w:t>commercial</w:t>
            </w:r>
          </w:p>
        </w:tc>
        <w:tc>
          <w:tcPr>
            <w:tcW w:w="0" w:type="auto"/>
          </w:tcPr>
          <w:p w14:paraId="25A45472" w14:textId="77777777" w:rsidR="008B670D" w:rsidRPr="005D4AB2" w:rsidRDefault="00514B36">
            <w:pPr>
              <w:pStyle w:val="Compact"/>
              <w:jc w:val="right"/>
              <w:rPr>
                <w:sz w:val="16"/>
                <w:szCs w:val="16"/>
              </w:rPr>
            </w:pPr>
            <w:r w:rsidRPr="005D4AB2">
              <w:rPr>
                <w:sz w:val="16"/>
                <w:szCs w:val="16"/>
              </w:rPr>
              <w:t>440</w:t>
            </w:r>
          </w:p>
        </w:tc>
      </w:tr>
      <w:tr w:rsidR="008B670D" w:rsidRPr="005D4AB2" w14:paraId="53F5949B" w14:textId="77777777">
        <w:tc>
          <w:tcPr>
            <w:tcW w:w="0" w:type="auto"/>
          </w:tcPr>
          <w:p w14:paraId="6F38BBC9" w14:textId="77777777" w:rsidR="008B670D" w:rsidRPr="005D4AB2" w:rsidRDefault="00514B36">
            <w:pPr>
              <w:pStyle w:val="Compact"/>
              <w:rPr>
                <w:sz w:val="16"/>
                <w:szCs w:val="16"/>
              </w:rPr>
            </w:pPr>
            <w:r w:rsidRPr="005D4AB2">
              <w:rPr>
                <w:b/>
                <w:sz w:val="16"/>
                <w:szCs w:val="16"/>
              </w:rPr>
              <w:t>Portable AS-LUNG</w:t>
            </w:r>
          </w:p>
        </w:tc>
        <w:tc>
          <w:tcPr>
            <w:tcW w:w="0" w:type="auto"/>
          </w:tcPr>
          <w:p w14:paraId="6E89139D" w14:textId="77777777" w:rsidR="008B670D" w:rsidRPr="005D4AB2" w:rsidRDefault="00514B36">
            <w:pPr>
              <w:pStyle w:val="Compact"/>
              <w:rPr>
                <w:sz w:val="16"/>
                <w:szCs w:val="16"/>
              </w:rPr>
            </w:pPr>
            <w:r w:rsidRPr="005D4AB2">
              <w:rPr>
                <w:sz w:val="16"/>
                <w:szCs w:val="16"/>
              </w:rPr>
              <w:t>PM1</w:t>
            </w:r>
          </w:p>
        </w:tc>
        <w:tc>
          <w:tcPr>
            <w:tcW w:w="0" w:type="auto"/>
          </w:tcPr>
          <w:p w14:paraId="1BC26925" w14:textId="77777777" w:rsidR="008B670D" w:rsidRPr="005D4AB2" w:rsidRDefault="00514B36">
            <w:pPr>
              <w:pStyle w:val="Compact"/>
              <w:jc w:val="right"/>
              <w:rPr>
                <w:sz w:val="16"/>
                <w:szCs w:val="16"/>
              </w:rPr>
            </w:pPr>
            <w:r w:rsidRPr="005D4AB2">
              <w:rPr>
                <w:sz w:val="16"/>
                <w:szCs w:val="16"/>
              </w:rPr>
              <w:t>0.8858</w:t>
            </w:r>
          </w:p>
        </w:tc>
        <w:tc>
          <w:tcPr>
            <w:tcW w:w="0" w:type="auto"/>
          </w:tcPr>
          <w:p w14:paraId="0C4874B4" w14:textId="77777777" w:rsidR="008B670D" w:rsidRPr="005D4AB2" w:rsidRDefault="00514B36">
            <w:pPr>
              <w:pStyle w:val="Compact"/>
              <w:jc w:val="right"/>
              <w:rPr>
                <w:sz w:val="16"/>
                <w:szCs w:val="16"/>
              </w:rPr>
            </w:pPr>
            <w:r w:rsidRPr="005D4AB2">
              <w:rPr>
                <w:sz w:val="16"/>
                <w:szCs w:val="16"/>
              </w:rPr>
              <w:t>0.8678</w:t>
            </w:r>
          </w:p>
        </w:tc>
        <w:tc>
          <w:tcPr>
            <w:tcW w:w="0" w:type="auto"/>
          </w:tcPr>
          <w:p w14:paraId="52B1E313" w14:textId="77777777" w:rsidR="008B670D" w:rsidRPr="005D4AB2" w:rsidRDefault="00514B36">
            <w:pPr>
              <w:pStyle w:val="Compact"/>
              <w:rPr>
                <w:sz w:val="16"/>
                <w:szCs w:val="16"/>
              </w:rPr>
            </w:pPr>
            <w:r w:rsidRPr="005D4AB2">
              <w:rPr>
                <w:sz w:val="16"/>
                <w:szCs w:val="16"/>
              </w:rPr>
              <w:t>black box</w:t>
            </w:r>
          </w:p>
        </w:tc>
        <w:tc>
          <w:tcPr>
            <w:tcW w:w="0" w:type="auto"/>
          </w:tcPr>
          <w:p w14:paraId="0D6126E6" w14:textId="77777777" w:rsidR="008B670D" w:rsidRPr="005D4AB2" w:rsidRDefault="00514B36">
            <w:pPr>
              <w:pStyle w:val="Compact"/>
              <w:rPr>
                <w:sz w:val="16"/>
                <w:szCs w:val="16"/>
              </w:rPr>
            </w:pPr>
            <w:r w:rsidRPr="005D4AB2">
              <w:rPr>
                <w:sz w:val="16"/>
                <w:szCs w:val="16"/>
              </w:rPr>
              <w:t>Y</w:t>
            </w:r>
          </w:p>
        </w:tc>
        <w:tc>
          <w:tcPr>
            <w:tcW w:w="0" w:type="auto"/>
          </w:tcPr>
          <w:p w14:paraId="631DF49C" w14:textId="77777777" w:rsidR="008B670D" w:rsidRPr="005D4AB2" w:rsidRDefault="00514B36">
            <w:pPr>
              <w:pStyle w:val="Compact"/>
              <w:rPr>
                <w:sz w:val="16"/>
                <w:szCs w:val="16"/>
              </w:rPr>
            </w:pPr>
            <w:r w:rsidRPr="005D4AB2">
              <w:rPr>
                <w:sz w:val="16"/>
                <w:szCs w:val="16"/>
              </w:rPr>
              <w:t>non commercial</w:t>
            </w:r>
          </w:p>
        </w:tc>
        <w:tc>
          <w:tcPr>
            <w:tcW w:w="0" w:type="auto"/>
          </w:tcPr>
          <w:p w14:paraId="0F3DE136" w14:textId="77777777" w:rsidR="008B670D" w:rsidRPr="005D4AB2" w:rsidRDefault="00514B36">
            <w:pPr>
              <w:pStyle w:val="Compact"/>
              <w:jc w:val="right"/>
              <w:rPr>
                <w:sz w:val="16"/>
                <w:szCs w:val="16"/>
              </w:rPr>
            </w:pPr>
            <w:r w:rsidRPr="005D4AB2">
              <w:rPr>
                <w:sz w:val="16"/>
                <w:szCs w:val="16"/>
              </w:rPr>
              <w:t>880</w:t>
            </w:r>
          </w:p>
        </w:tc>
      </w:tr>
      <w:tr w:rsidR="008B670D" w:rsidRPr="005D4AB2" w14:paraId="65A0AEB1" w14:textId="77777777">
        <w:tc>
          <w:tcPr>
            <w:tcW w:w="0" w:type="auto"/>
          </w:tcPr>
          <w:p w14:paraId="0F52DCCC" w14:textId="77777777" w:rsidR="008B670D" w:rsidRPr="005D4AB2" w:rsidRDefault="00514B36">
            <w:pPr>
              <w:pStyle w:val="Compact"/>
              <w:rPr>
                <w:sz w:val="16"/>
                <w:szCs w:val="16"/>
              </w:rPr>
            </w:pPr>
            <w:r w:rsidRPr="005D4AB2">
              <w:rPr>
                <w:b/>
                <w:sz w:val="16"/>
                <w:szCs w:val="16"/>
              </w:rPr>
              <w:t>AirSensEUR (v.2)</w:t>
            </w:r>
          </w:p>
        </w:tc>
        <w:tc>
          <w:tcPr>
            <w:tcW w:w="0" w:type="auto"/>
          </w:tcPr>
          <w:p w14:paraId="78ED3375" w14:textId="77777777" w:rsidR="008B670D" w:rsidRPr="005D4AB2" w:rsidRDefault="00514B36">
            <w:pPr>
              <w:pStyle w:val="Compact"/>
              <w:rPr>
                <w:sz w:val="16"/>
                <w:szCs w:val="16"/>
              </w:rPr>
            </w:pPr>
            <w:r w:rsidRPr="005D4AB2">
              <w:rPr>
                <w:sz w:val="16"/>
                <w:szCs w:val="16"/>
              </w:rPr>
              <w:t>NO2, O3, CO, NO</w:t>
            </w:r>
          </w:p>
        </w:tc>
        <w:tc>
          <w:tcPr>
            <w:tcW w:w="0" w:type="auto"/>
          </w:tcPr>
          <w:p w14:paraId="3EDBF5EE" w14:textId="77777777" w:rsidR="008B670D" w:rsidRPr="005D4AB2" w:rsidRDefault="00514B36">
            <w:pPr>
              <w:pStyle w:val="Compact"/>
              <w:jc w:val="right"/>
              <w:rPr>
                <w:sz w:val="16"/>
                <w:szCs w:val="16"/>
              </w:rPr>
            </w:pPr>
            <w:r w:rsidRPr="005D4AB2">
              <w:rPr>
                <w:sz w:val="16"/>
                <w:szCs w:val="16"/>
              </w:rPr>
              <w:t>0.8938</w:t>
            </w:r>
          </w:p>
        </w:tc>
        <w:tc>
          <w:tcPr>
            <w:tcW w:w="0" w:type="auto"/>
          </w:tcPr>
          <w:p w14:paraId="177690FE" w14:textId="77777777" w:rsidR="008B670D" w:rsidRPr="005D4AB2" w:rsidRDefault="00514B36">
            <w:pPr>
              <w:pStyle w:val="Compact"/>
              <w:jc w:val="right"/>
              <w:rPr>
                <w:sz w:val="16"/>
                <w:szCs w:val="16"/>
              </w:rPr>
            </w:pPr>
            <w:r w:rsidRPr="005D4AB2">
              <w:rPr>
                <w:sz w:val="16"/>
                <w:szCs w:val="16"/>
              </w:rPr>
              <w:t>0.9425</w:t>
            </w:r>
          </w:p>
        </w:tc>
        <w:tc>
          <w:tcPr>
            <w:tcW w:w="0" w:type="auto"/>
          </w:tcPr>
          <w:p w14:paraId="3AA51878" w14:textId="77777777" w:rsidR="008B670D" w:rsidRPr="005D4AB2" w:rsidRDefault="00514B36">
            <w:pPr>
              <w:pStyle w:val="Compact"/>
              <w:rPr>
                <w:sz w:val="16"/>
                <w:szCs w:val="16"/>
              </w:rPr>
            </w:pPr>
            <w:r w:rsidRPr="005D4AB2">
              <w:rPr>
                <w:sz w:val="16"/>
                <w:szCs w:val="16"/>
              </w:rPr>
              <w:t>open source</w:t>
            </w:r>
          </w:p>
        </w:tc>
        <w:tc>
          <w:tcPr>
            <w:tcW w:w="0" w:type="auto"/>
          </w:tcPr>
          <w:p w14:paraId="6AA89646" w14:textId="77777777" w:rsidR="008B670D" w:rsidRPr="005D4AB2" w:rsidRDefault="00514B36">
            <w:pPr>
              <w:pStyle w:val="Compact"/>
              <w:rPr>
                <w:sz w:val="16"/>
                <w:szCs w:val="16"/>
              </w:rPr>
            </w:pPr>
            <w:r w:rsidRPr="005D4AB2">
              <w:rPr>
                <w:sz w:val="16"/>
                <w:szCs w:val="16"/>
              </w:rPr>
              <w:t>Y</w:t>
            </w:r>
          </w:p>
        </w:tc>
        <w:tc>
          <w:tcPr>
            <w:tcW w:w="0" w:type="auto"/>
          </w:tcPr>
          <w:p w14:paraId="6099DDBC" w14:textId="77777777" w:rsidR="008B670D" w:rsidRPr="005D4AB2" w:rsidRDefault="00514B36">
            <w:pPr>
              <w:pStyle w:val="Compact"/>
              <w:rPr>
                <w:sz w:val="16"/>
                <w:szCs w:val="16"/>
              </w:rPr>
            </w:pPr>
            <w:r w:rsidRPr="005D4AB2">
              <w:rPr>
                <w:sz w:val="16"/>
                <w:szCs w:val="16"/>
              </w:rPr>
              <w:t>commercial</w:t>
            </w:r>
          </w:p>
        </w:tc>
        <w:tc>
          <w:tcPr>
            <w:tcW w:w="0" w:type="auto"/>
          </w:tcPr>
          <w:p w14:paraId="09DC5B21" w14:textId="77777777" w:rsidR="008B670D" w:rsidRPr="005D4AB2" w:rsidRDefault="00514B36">
            <w:pPr>
              <w:pStyle w:val="Compact"/>
              <w:jc w:val="right"/>
              <w:rPr>
                <w:sz w:val="16"/>
                <w:szCs w:val="16"/>
              </w:rPr>
            </w:pPr>
            <w:r w:rsidRPr="005D4AB2">
              <w:rPr>
                <w:sz w:val="16"/>
                <w:szCs w:val="16"/>
              </w:rPr>
              <w:t>1000</w:t>
            </w:r>
          </w:p>
        </w:tc>
      </w:tr>
      <w:tr w:rsidR="008B670D" w:rsidRPr="005D4AB2" w14:paraId="08FD9A54" w14:textId="77777777">
        <w:tc>
          <w:tcPr>
            <w:tcW w:w="0" w:type="auto"/>
          </w:tcPr>
          <w:p w14:paraId="605AB4DC" w14:textId="77777777" w:rsidR="008B670D" w:rsidRPr="005D4AB2" w:rsidRDefault="00514B36">
            <w:pPr>
              <w:pStyle w:val="Compact"/>
              <w:rPr>
                <w:sz w:val="16"/>
                <w:szCs w:val="16"/>
              </w:rPr>
            </w:pPr>
            <w:r w:rsidRPr="005D4AB2">
              <w:rPr>
                <w:b/>
                <w:sz w:val="16"/>
                <w:szCs w:val="16"/>
              </w:rPr>
              <w:t>Air Quality Station</w:t>
            </w:r>
          </w:p>
        </w:tc>
        <w:tc>
          <w:tcPr>
            <w:tcW w:w="0" w:type="auto"/>
          </w:tcPr>
          <w:p w14:paraId="12D93FBB" w14:textId="77777777" w:rsidR="008B670D" w:rsidRPr="005D4AB2" w:rsidRDefault="00514B36">
            <w:pPr>
              <w:pStyle w:val="Compact"/>
              <w:rPr>
                <w:sz w:val="16"/>
                <w:szCs w:val="16"/>
              </w:rPr>
            </w:pPr>
            <w:r w:rsidRPr="005D4AB2">
              <w:rPr>
                <w:sz w:val="16"/>
                <w:szCs w:val="16"/>
              </w:rPr>
              <w:t>PM1</w:t>
            </w:r>
          </w:p>
        </w:tc>
        <w:tc>
          <w:tcPr>
            <w:tcW w:w="0" w:type="auto"/>
          </w:tcPr>
          <w:p w14:paraId="336E9A50" w14:textId="77777777" w:rsidR="008B670D" w:rsidRPr="005D4AB2" w:rsidRDefault="00514B36">
            <w:pPr>
              <w:pStyle w:val="Compact"/>
              <w:jc w:val="right"/>
              <w:rPr>
                <w:sz w:val="16"/>
                <w:szCs w:val="16"/>
              </w:rPr>
            </w:pPr>
            <w:r w:rsidRPr="005D4AB2">
              <w:rPr>
                <w:sz w:val="16"/>
                <w:szCs w:val="16"/>
              </w:rPr>
              <w:t>0.88</w:t>
            </w:r>
          </w:p>
        </w:tc>
        <w:tc>
          <w:tcPr>
            <w:tcW w:w="0" w:type="auto"/>
          </w:tcPr>
          <w:p w14:paraId="3522BD70" w14:textId="77777777" w:rsidR="008B670D" w:rsidRPr="005D4AB2" w:rsidRDefault="00514B36">
            <w:pPr>
              <w:pStyle w:val="Compact"/>
              <w:jc w:val="right"/>
              <w:rPr>
                <w:sz w:val="16"/>
                <w:szCs w:val="16"/>
              </w:rPr>
            </w:pPr>
            <w:r w:rsidRPr="005D4AB2">
              <w:rPr>
                <w:sz w:val="16"/>
                <w:szCs w:val="16"/>
              </w:rPr>
              <w:t>0.896</w:t>
            </w:r>
          </w:p>
        </w:tc>
        <w:tc>
          <w:tcPr>
            <w:tcW w:w="0" w:type="auto"/>
          </w:tcPr>
          <w:p w14:paraId="10CA4B61" w14:textId="77777777" w:rsidR="008B670D" w:rsidRPr="005D4AB2" w:rsidRDefault="00514B36">
            <w:pPr>
              <w:pStyle w:val="Compact"/>
              <w:rPr>
                <w:sz w:val="16"/>
                <w:szCs w:val="16"/>
              </w:rPr>
            </w:pPr>
            <w:r w:rsidRPr="005D4AB2">
              <w:rPr>
                <w:sz w:val="16"/>
                <w:szCs w:val="16"/>
              </w:rPr>
              <w:t>black box</w:t>
            </w:r>
          </w:p>
        </w:tc>
        <w:tc>
          <w:tcPr>
            <w:tcW w:w="0" w:type="auto"/>
          </w:tcPr>
          <w:p w14:paraId="3BBA8BF9" w14:textId="77777777" w:rsidR="008B670D" w:rsidRPr="005D4AB2" w:rsidRDefault="00514B36">
            <w:pPr>
              <w:pStyle w:val="Compact"/>
              <w:rPr>
                <w:sz w:val="16"/>
                <w:szCs w:val="16"/>
              </w:rPr>
            </w:pPr>
            <w:r w:rsidRPr="005D4AB2">
              <w:rPr>
                <w:sz w:val="16"/>
                <w:szCs w:val="16"/>
              </w:rPr>
              <w:t>Y</w:t>
            </w:r>
          </w:p>
        </w:tc>
        <w:tc>
          <w:tcPr>
            <w:tcW w:w="0" w:type="auto"/>
          </w:tcPr>
          <w:p w14:paraId="7E98B116" w14:textId="77777777" w:rsidR="008B670D" w:rsidRPr="005D4AB2" w:rsidRDefault="00514B36">
            <w:pPr>
              <w:pStyle w:val="Compact"/>
              <w:rPr>
                <w:sz w:val="16"/>
                <w:szCs w:val="16"/>
              </w:rPr>
            </w:pPr>
            <w:r w:rsidRPr="005D4AB2">
              <w:rPr>
                <w:sz w:val="16"/>
                <w:szCs w:val="16"/>
              </w:rPr>
              <w:t>non commercial</w:t>
            </w:r>
          </w:p>
        </w:tc>
        <w:tc>
          <w:tcPr>
            <w:tcW w:w="0" w:type="auto"/>
          </w:tcPr>
          <w:p w14:paraId="42CE8CD5" w14:textId="77777777" w:rsidR="008B670D" w:rsidRPr="005D4AB2" w:rsidRDefault="00514B36">
            <w:pPr>
              <w:pStyle w:val="Compact"/>
              <w:jc w:val="right"/>
              <w:rPr>
                <w:sz w:val="16"/>
                <w:szCs w:val="16"/>
              </w:rPr>
            </w:pPr>
            <w:r w:rsidRPr="005D4AB2">
              <w:rPr>
                <w:sz w:val="16"/>
                <w:szCs w:val="16"/>
              </w:rPr>
              <w:t>1760</w:t>
            </w:r>
          </w:p>
        </w:tc>
      </w:tr>
      <w:tr w:rsidR="008B670D" w:rsidRPr="005D4AB2" w14:paraId="1CBAA8A7" w14:textId="77777777">
        <w:tc>
          <w:tcPr>
            <w:tcW w:w="0" w:type="auto"/>
          </w:tcPr>
          <w:p w14:paraId="04163EEB" w14:textId="77777777" w:rsidR="008B670D" w:rsidRPr="005D4AB2" w:rsidRDefault="00514B36">
            <w:pPr>
              <w:pStyle w:val="Compact"/>
              <w:rPr>
                <w:sz w:val="16"/>
                <w:szCs w:val="16"/>
              </w:rPr>
            </w:pPr>
            <w:r w:rsidRPr="005D4AB2">
              <w:rPr>
                <w:b/>
                <w:sz w:val="16"/>
                <w:szCs w:val="16"/>
              </w:rPr>
              <w:t>AQY v0.5</w:t>
            </w:r>
          </w:p>
        </w:tc>
        <w:tc>
          <w:tcPr>
            <w:tcW w:w="0" w:type="auto"/>
          </w:tcPr>
          <w:p w14:paraId="64786BE6" w14:textId="77777777" w:rsidR="008B670D" w:rsidRPr="005D4AB2" w:rsidRDefault="00514B36">
            <w:pPr>
              <w:pStyle w:val="Compact"/>
              <w:rPr>
                <w:sz w:val="16"/>
                <w:szCs w:val="16"/>
              </w:rPr>
            </w:pPr>
            <w:r w:rsidRPr="005D4AB2">
              <w:rPr>
                <w:sz w:val="16"/>
                <w:szCs w:val="16"/>
              </w:rPr>
              <w:t>PM2.5</w:t>
            </w:r>
          </w:p>
        </w:tc>
        <w:tc>
          <w:tcPr>
            <w:tcW w:w="0" w:type="auto"/>
          </w:tcPr>
          <w:p w14:paraId="7AD04F09" w14:textId="77777777" w:rsidR="008B670D" w:rsidRPr="005D4AB2" w:rsidRDefault="00514B36">
            <w:pPr>
              <w:pStyle w:val="Compact"/>
              <w:jc w:val="right"/>
              <w:rPr>
                <w:sz w:val="16"/>
                <w:szCs w:val="16"/>
              </w:rPr>
            </w:pPr>
            <w:r w:rsidRPr="005D4AB2">
              <w:rPr>
                <w:sz w:val="16"/>
                <w:szCs w:val="16"/>
              </w:rPr>
              <w:t>0.8654</w:t>
            </w:r>
          </w:p>
        </w:tc>
        <w:tc>
          <w:tcPr>
            <w:tcW w:w="0" w:type="auto"/>
          </w:tcPr>
          <w:p w14:paraId="24750F79" w14:textId="77777777" w:rsidR="008B670D" w:rsidRPr="005D4AB2" w:rsidRDefault="00514B36">
            <w:pPr>
              <w:pStyle w:val="Compact"/>
              <w:jc w:val="right"/>
              <w:rPr>
                <w:sz w:val="16"/>
                <w:szCs w:val="16"/>
              </w:rPr>
            </w:pPr>
            <w:r w:rsidRPr="005D4AB2">
              <w:rPr>
                <w:sz w:val="16"/>
                <w:szCs w:val="16"/>
              </w:rPr>
              <w:t>0.9673</w:t>
            </w:r>
          </w:p>
        </w:tc>
        <w:tc>
          <w:tcPr>
            <w:tcW w:w="0" w:type="auto"/>
          </w:tcPr>
          <w:p w14:paraId="39DF4A88" w14:textId="77777777" w:rsidR="008B670D" w:rsidRPr="005D4AB2" w:rsidRDefault="00514B36">
            <w:pPr>
              <w:pStyle w:val="Compact"/>
              <w:rPr>
                <w:sz w:val="16"/>
                <w:szCs w:val="16"/>
              </w:rPr>
            </w:pPr>
            <w:r w:rsidRPr="005D4AB2">
              <w:rPr>
                <w:sz w:val="16"/>
                <w:szCs w:val="16"/>
              </w:rPr>
              <w:t>black box</w:t>
            </w:r>
          </w:p>
        </w:tc>
        <w:tc>
          <w:tcPr>
            <w:tcW w:w="0" w:type="auto"/>
          </w:tcPr>
          <w:p w14:paraId="463B1860" w14:textId="77777777" w:rsidR="008B670D" w:rsidRPr="005D4AB2" w:rsidRDefault="00514B36">
            <w:pPr>
              <w:pStyle w:val="Compact"/>
              <w:rPr>
                <w:sz w:val="16"/>
                <w:szCs w:val="16"/>
              </w:rPr>
            </w:pPr>
            <w:r w:rsidRPr="005D4AB2">
              <w:rPr>
                <w:sz w:val="16"/>
                <w:szCs w:val="16"/>
              </w:rPr>
              <w:t>updated</w:t>
            </w:r>
          </w:p>
        </w:tc>
        <w:tc>
          <w:tcPr>
            <w:tcW w:w="0" w:type="auto"/>
          </w:tcPr>
          <w:p w14:paraId="6422F3F6" w14:textId="77777777" w:rsidR="008B670D" w:rsidRPr="005D4AB2" w:rsidRDefault="00514B36">
            <w:pPr>
              <w:pStyle w:val="Compact"/>
              <w:rPr>
                <w:sz w:val="16"/>
                <w:szCs w:val="16"/>
              </w:rPr>
            </w:pPr>
            <w:r w:rsidRPr="005D4AB2">
              <w:rPr>
                <w:sz w:val="16"/>
                <w:szCs w:val="16"/>
              </w:rPr>
              <w:t>commercial</w:t>
            </w:r>
          </w:p>
        </w:tc>
        <w:tc>
          <w:tcPr>
            <w:tcW w:w="0" w:type="auto"/>
          </w:tcPr>
          <w:p w14:paraId="2BF62372" w14:textId="77777777" w:rsidR="008B670D" w:rsidRPr="005D4AB2" w:rsidRDefault="00514B36">
            <w:pPr>
              <w:pStyle w:val="Compact"/>
              <w:jc w:val="right"/>
              <w:rPr>
                <w:sz w:val="16"/>
                <w:szCs w:val="16"/>
              </w:rPr>
            </w:pPr>
            <w:r w:rsidRPr="005D4AB2">
              <w:rPr>
                <w:sz w:val="16"/>
                <w:szCs w:val="16"/>
              </w:rPr>
              <w:t>2640</w:t>
            </w:r>
          </w:p>
        </w:tc>
      </w:tr>
      <w:tr w:rsidR="008B670D" w:rsidRPr="005D4AB2" w14:paraId="106DA610" w14:textId="77777777">
        <w:tc>
          <w:tcPr>
            <w:tcW w:w="0" w:type="auto"/>
          </w:tcPr>
          <w:p w14:paraId="3FE4D926" w14:textId="77777777" w:rsidR="008B670D" w:rsidRPr="005D4AB2" w:rsidRDefault="00514B36">
            <w:pPr>
              <w:pStyle w:val="Compact"/>
              <w:rPr>
                <w:sz w:val="16"/>
                <w:szCs w:val="16"/>
              </w:rPr>
            </w:pPr>
            <w:r w:rsidRPr="005D4AB2">
              <w:rPr>
                <w:b/>
                <w:sz w:val="16"/>
                <w:szCs w:val="16"/>
              </w:rPr>
              <w:t>Vaisala AQT410 v.1.15</w:t>
            </w:r>
          </w:p>
        </w:tc>
        <w:tc>
          <w:tcPr>
            <w:tcW w:w="0" w:type="auto"/>
          </w:tcPr>
          <w:p w14:paraId="496B4F69" w14:textId="77777777" w:rsidR="008B670D" w:rsidRPr="005D4AB2" w:rsidRDefault="00514B36">
            <w:pPr>
              <w:pStyle w:val="Compact"/>
              <w:rPr>
                <w:sz w:val="16"/>
                <w:szCs w:val="16"/>
              </w:rPr>
            </w:pPr>
            <w:r w:rsidRPr="005D4AB2">
              <w:rPr>
                <w:sz w:val="16"/>
                <w:szCs w:val="16"/>
              </w:rPr>
              <w:t>CO</w:t>
            </w:r>
          </w:p>
        </w:tc>
        <w:tc>
          <w:tcPr>
            <w:tcW w:w="0" w:type="auto"/>
          </w:tcPr>
          <w:p w14:paraId="34D2495C" w14:textId="77777777" w:rsidR="008B670D" w:rsidRPr="005D4AB2" w:rsidRDefault="00514B36">
            <w:pPr>
              <w:pStyle w:val="Compact"/>
              <w:jc w:val="right"/>
              <w:rPr>
                <w:sz w:val="16"/>
                <w:szCs w:val="16"/>
              </w:rPr>
            </w:pPr>
            <w:r w:rsidRPr="005D4AB2">
              <w:rPr>
                <w:sz w:val="16"/>
                <w:szCs w:val="16"/>
              </w:rPr>
              <w:t>0.8734</w:t>
            </w:r>
          </w:p>
        </w:tc>
        <w:tc>
          <w:tcPr>
            <w:tcW w:w="0" w:type="auto"/>
          </w:tcPr>
          <w:p w14:paraId="02551C94" w14:textId="77777777" w:rsidR="008B670D" w:rsidRPr="005D4AB2" w:rsidRDefault="00514B36">
            <w:pPr>
              <w:pStyle w:val="Compact"/>
              <w:jc w:val="right"/>
              <w:rPr>
                <w:sz w:val="16"/>
                <w:szCs w:val="16"/>
              </w:rPr>
            </w:pPr>
            <w:r w:rsidRPr="005D4AB2">
              <w:rPr>
                <w:sz w:val="16"/>
                <w:szCs w:val="16"/>
              </w:rPr>
              <w:t>0.97</w:t>
            </w:r>
          </w:p>
        </w:tc>
        <w:tc>
          <w:tcPr>
            <w:tcW w:w="0" w:type="auto"/>
          </w:tcPr>
          <w:p w14:paraId="1635F830" w14:textId="77777777" w:rsidR="008B670D" w:rsidRPr="005D4AB2" w:rsidRDefault="00514B36">
            <w:pPr>
              <w:pStyle w:val="Compact"/>
              <w:rPr>
                <w:sz w:val="16"/>
                <w:szCs w:val="16"/>
              </w:rPr>
            </w:pPr>
            <w:r w:rsidRPr="005D4AB2">
              <w:rPr>
                <w:sz w:val="16"/>
                <w:szCs w:val="16"/>
              </w:rPr>
              <w:t>black box</w:t>
            </w:r>
          </w:p>
        </w:tc>
        <w:tc>
          <w:tcPr>
            <w:tcW w:w="0" w:type="auto"/>
          </w:tcPr>
          <w:p w14:paraId="2F7F198A" w14:textId="77777777" w:rsidR="008B670D" w:rsidRPr="005D4AB2" w:rsidRDefault="00514B36">
            <w:pPr>
              <w:pStyle w:val="Compact"/>
              <w:rPr>
                <w:sz w:val="16"/>
                <w:szCs w:val="16"/>
              </w:rPr>
            </w:pPr>
            <w:r w:rsidRPr="005D4AB2">
              <w:rPr>
                <w:sz w:val="16"/>
                <w:szCs w:val="16"/>
              </w:rPr>
              <w:t>Y</w:t>
            </w:r>
          </w:p>
        </w:tc>
        <w:tc>
          <w:tcPr>
            <w:tcW w:w="0" w:type="auto"/>
          </w:tcPr>
          <w:p w14:paraId="3A039448" w14:textId="77777777" w:rsidR="008B670D" w:rsidRPr="005D4AB2" w:rsidRDefault="00514B36">
            <w:pPr>
              <w:pStyle w:val="Compact"/>
              <w:rPr>
                <w:sz w:val="16"/>
                <w:szCs w:val="16"/>
              </w:rPr>
            </w:pPr>
            <w:r w:rsidRPr="005D4AB2">
              <w:rPr>
                <w:sz w:val="16"/>
                <w:szCs w:val="16"/>
              </w:rPr>
              <w:t>commercial</w:t>
            </w:r>
          </w:p>
        </w:tc>
        <w:tc>
          <w:tcPr>
            <w:tcW w:w="0" w:type="auto"/>
          </w:tcPr>
          <w:p w14:paraId="365C5D22" w14:textId="77777777" w:rsidR="008B670D" w:rsidRPr="005D4AB2" w:rsidRDefault="00514B36">
            <w:pPr>
              <w:pStyle w:val="Compact"/>
              <w:jc w:val="right"/>
              <w:rPr>
                <w:sz w:val="16"/>
                <w:szCs w:val="16"/>
              </w:rPr>
            </w:pPr>
            <w:r w:rsidRPr="005D4AB2">
              <w:rPr>
                <w:sz w:val="16"/>
                <w:szCs w:val="16"/>
              </w:rPr>
              <w:t>3256</w:t>
            </w:r>
          </w:p>
        </w:tc>
      </w:tr>
      <w:tr w:rsidR="008B670D" w:rsidRPr="005D4AB2" w14:paraId="33939589" w14:textId="77777777">
        <w:tc>
          <w:tcPr>
            <w:tcW w:w="0" w:type="auto"/>
          </w:tcPr>
          <w:p w14:paraId="59887CF1" w14:textId="77777777" w:rsidR="008B670D" w:rsidRPr="005D4AB2" w:rsidRDefault="00514B36">
            <w:pPr>
              <w:pStyle w:val="Compact"/>
              <w:rPr>
                <w:sz w:val="16"/>
                <w:szCs w:val="16"/>
              </w:rPr>
            </w:pPr>
            <w:r w:rsidRPr="005D4AB2">
              <w:rPr>
                <w:b/>
                <w:sz w:val="16"/>
                <w:szCs w:val="16"/>
              </w:rPr>
              <w:t>2B Tech. (POM)</w:t>
            </w:r>
          </w:p>
        </w:tc>
        <w:tc>
          <w:tcPr>
            <w:tcW w:w="0" w:type="auto"/>
          </w:tcPr>
          <w:p w14:paraId="642E0E2D" w14:textId="77777777" w:rsidR="008B670D" w:rsidRPr="005D4AB2" w:rsidRDefault="00514B36">
            <w:pPr>
              <w:pStyle w:val="Compact"/>
              <w:rPr>
                <w:sz w:val="16"/>
                <w:szCs w:val="16"/>
              </w:rPr>
            </w:pPr>
            <w:r w:rsidRPr="005D4AB2">
              <w:rPr>
                <w:sz w:val="16"/>
                <w:szCs w:val="16"/>
              </w:rPr>
              <w:t>O3</w:t>
            </w:r>
          </w:p>
        </w:tc>
        <w:tc>
          <w:tcPr>
            <w:tcW w:w="0" w:type="auto"/>
          </w:tcPr>
          <w:p w14:paraId="55E2D260" w14:textId="77777777" w:rsidR="008B670D" w:rsidRPr="005D4AB2" w:rsidRDefault="00514B36">
            <w:pPr>
              <w:pStyle w:val="Compact"/>
              <w:jc w:val="right"/>
              <w:rPr>
                <w:sz w:val="16"/>
                <w:szCs w:val="16"/>
              </w:rPr>
            </w:pPr>
            <w:r w:rsidRPr="005D4AB2">
              <w:rPr>
                <w:sz w:val="16"/>
                <w:szCs w:val="16"/>
              </w:rPr>
              <w:t>0.9972</w:t>
            </w:r>
          </w:p>
        </w:tc>
        <w:tc>
          <w:tcPr>
            <w:tcW w:w="0" w:type="auto"/>
          </w:tcPr>
          <w:p w14:paraId="79AD9AA4" w14:textId="77777777" w:rsidR="008B670D" w:rsidRPr="005D4AB2" w:rsidRDefault="00514B36">
            <w:pPr>
              <w:pStyle w:val="Compact"/>
              <w:jc w:val="right"/>
              <w:rPr>
                <w:sz w:val="16"/>
                <w:szCs w:val="16"/>
              </w:rPr>
            </w:pPr>
            <w:r w:rsidRPr="005D4AB2">
              <w:rPr>
                <w:sz w:val="16"/>
                <w:szCs w:val="16"/>
              </w:rPr>
              <w:t>1.007</w:t>
            </w:r>
          </w:p>
        </w:tc>
        <w:tc>
          <w:tcPr>
            <w:tcW w:w="0" w:type="auto"/>
          </w:tcPr>
          <w:p w14:paraId="141289C1" w14:textId="77777777" w:rsidR="008B670D" w:rsidRPr="005D4AB2" w:rsidRDefault="00514B36">
            <w:pPr>
              <w:pStyle w:val="Compact"/>
              <w:rPr>
                <w:sz w:val="16"/>
                <w:szCs w:val="16"/>
              </w:rPr>
            </w:pPr>
            <w:r w:rsidRPr="005D4AB2">
              <w:rPr>
                <w:sz w:val="16"/>
                <w:szCs w:val="16"/>
              </w:rPr>
              <w:t>black box</w:t>
            </w:r>
          </w:p>
        </w:tc>
        <w:tc>
          <w:tcPr>
            <w:tcW w:w="0" w:type="auto"/>
          </w:tcPr>
          <w:p w14:paraId="263B747A" w14:textId="77777777" w:rsidR="008B670D" w:rsidRPr="005D4AB2" w:rsidRDefault="00514B36">
            <w:pPr>
              <w:pStyle w:val="Compact"/>
              <w:rPr>
                <w:sz w:val="16"/>
                <w:szCs w:val="16"/>
              </w:rPr>
            </w:pPr>
            <w:r w:rsidRPr="005D4AB2">
              <w:rPr>
                <w:sz w:val="16"/>
                <w:szCs w:val="16"/>
              </w:rPr>
              <w:t>Y</w:t>
            </w:r>
          </w:p>
        </w:tc>
        <w:tc>
          <w:tcPr>
            <w:tcW w:w="0" w:type="auto"/>
          </w:tcPr>
          <w:p w14:paraId="51F02B1C" w14:textId="77777777" w:rsidR="008B670D" w:rsidRPr="005D4AB2" w:rsidRDefault="00514B36">
            <w:pPr>
              <w:pStyle w:val="Compact"/>
              <w:rPr>
                <w:sz w:val="16"/>
                <w:szCs w:val="16"/>
              </w:rPr>
            </w:pPr>
            <w:r w:rsidRPr="005D4AB2">
              <w:rPr>
                <w:sz w:val="16"/>
                <w:szCs w:val="16"/>
              </w:rPr>
              <w:t>commercial</w:t>
            </w:r>
          </w:p>
        </w:tc>
        <w:tc>
          <w:tcPr>
            <w:tcW w:w="0" w:type="auto"/>
          </w:tcPr>
          <w:p w14:paraId="05B2B342" w14:textId="77777777" w:rsidR="008B670D" w:rsidRPr="005D4AB2" w:rsidRDefault="00514B36">
            <w:pPr>
              <w:pStyle w:val="Compact"/>
              <w:jc w:val="right"/>
              <w:rPr>
                <w:sz w:val="16"/>
                <w:szCs w:val="16"/>
              </w:rPr>
            </w:pPr>
            <w:r w:rsidRPr="005D4AB2">
              <w:rPr>
                <w:sz w:val="16"/>
                <w:szCs w:val="16"/>
              </w:rPr>
              <w:t>3960</w:t>
            </w:r>
          </w:p>
        </w:tc>
      </w:tr>
      <w:tr w:rsidR="008B670D" w:rsidRPr="005D4AB2" w14:paraId="5563D6F2" w14:textId="77777777">
        <w:tc>
          <w:tcPr>
            <w:tcW w:w="0" w:type="auto"/>
          </w:tcPr>
          <w:p w14:paraId="3FDC8934" w14:textId="77777777" w:rsidR="008B670D" w:rsidRPr="005D4AB2" w:rsidRDefault="00514B36">
            <w:pPr>
              <w:pStyle w:val="Compact"/>
              <w:rPr>
                <w:sz w:val="16"/>
                <w:szCs w:val="16"/>
              </w:rPr>
            </w:pPr>
            <w:r w:rsidRPr="005D4AB2">
              <w:rPr>
                <w:b/>
                <w:sz w:val="16"/>
                <w:szCs w:val="16"/>
              </w:rPr>
              <w:t>AQMesh v.3.0</w:t>
            </w:r>
          </w:p>
        </w:tc>
        <w:tc>
          <w:tcPr>
            <w:tcW w:w="0" w:type="auto"/>
          </w:tcPr>
          <w:p w14:paraId="0A8860F7" w14:textId="77777777" w:rsidR="008B670D" w:rsidRPr="005D4AB2" w:rsidRDefault="00514B36">
            <w:pPr>
              <w:pStyle w:val="Compact"/>
              <w:rPr>
                <w:sz w:val="16"/>
                <w:szCs w:val="16"/>
              </w:rPr>
            </w:pPr>
            <w:r w:rsidRPr="005D4AB2">
              <w:rPr>
                <w:sz w:val="16"/>
                <w:szCs w:val="16"/>
              </w:rPr>
              <w:t>NO</w:t>
            </w:r>
          </w:p>
        </w:tc>
        <w:tc>
          <w:tcPr>
            <w:tcW w:w="0" w:type="auto"/>
          </w:tcPr>
          <w:p w14:paraId="2CFCABBD" w14:textId="77777777" w:rsidR="008B670D" w:rsidRPr="005D4AB2" w:rsidRDefault="00514B36">
            <w:pPr>
              <w:pStyle w:val="Compact"/>
              <w:jc w:val="right"/>
              <w:rPr>
                <w:sz w:val="16"/>
                <w:szCs w:val="16"/>
              </w:rPr>
            </w:pPr>
            <w:r w:rsidRPr="005D4AB2">
              <w:rPr>
                <w:sz w:val="16"/>
                <w:szCs w:val="16"/>
              </w:rPr>
              <w:t>0.87</w:t>
            </w:r>
          </w:p>
        </w:tc>
        <w:tc>
          <w:tcPr>
            <w:tcW w:w="0" w:type="auto"/>
          </w:tcPr>
          <w:p w14:paraId="74553A7D" w14:textId="77777777" w:rsidR="008B670D" w:rsidRPr="005D4AB2" w:rsidRDefault="00514B36">
            <w:pPr>
              <w:pStyle w:val="Compact"/>
              <w:jc w:val="right"/>
              <w:rPr>
                <w:sz w:val="16"/>
                <w:szCs w:val="16"/>
              </w:rPr>
            </w:pPr>
            <w:r w:rsidRPr="005D4AB2">
              <w:rPr>
                <w:sz w:val="16"/>
                <w:szCs w:val="16"/>
              </w:rPr>
              <w:t>0.883</w:t>
            </w:r>
          </w:p>
        </w:tc>
        <w:tc>
          <w:tcPr>
            <w:tcW w:w="0" w:type="auto"/>
          </w:tcPr>
          <w:p w14:paraId="04B1BC88" w14:textId="77777777" w:rsidR="008B670D" w:rsidRPr="005D4AB2" w:rsidRDefault="00514B36">
            <w:pPr>
              <w:pStyle w:val="Compact"/>
              <w:rPr>
                <w:sz w:val="16"/>
                <w:szCs w:val="16"/>
              </w:rPr>
            </w:pPr>
            <w:r w:rsidRPr="005D4AB2">
              <w:rPr>
                <w:sz w:val="16"/>
                <w:szCs w:val="16"/>
              </w:rPr>
              <w:t>black box</w:t>
            </w:r>
          </w:p>
        </w:tc>
        <w:tc>
          <w:tcPr>
            <w:tcW w:w="0" w:type="auto"/>
          </w:tcPr>
          <w:p w14:paraId="319A6F45" w14:textId="77777777" w:rsidR="008B670D" w:rsidRPr="005D4AB2" w:rsidRDefault="00514B36">
            <w:pPr>
              <w:pStyle w:val="Compact"/>
              <w:rPr>
                <w:sz w:val="16"/>
                <w:szCs w:val="16"/>
              </w:rPr>
            </w:pPr>
            <w:r w:rsidRPr="005D4AB2">
              <w:rPr>
                <w:sz w:val="16"/>
                <w:szCs w:val="16"/>
              </w:rPr>
              <w:t>N</w:t>
            </w:r>
          </w:p>
        </w:tc>
        <w:tc>
          <w:tcPr>
            <w:tcW w:w="0" w:type="auto"/>
          </w:tcPr>
          <w:p w14:paraId="0CAB76F2" w14:textId="77777777" w:rsidR="008B670D" w:rsidRPr="005D4AB2" w:rsidRDefault="00514B36">
            <w:pPr>
              <w:pStyle w:val="Compact"/>
              <w:rPr>
                <w:sz w:val="16"/>
                <w:szCs w:val="16"/>
              </w:rPr>
            </w:pPr>
            <w:r w:rsidRPr="005D4AB2">
              <w:rPr>
                <w:sz w:val="16"/>
                <w:szCs w:val="16"/>
              </w:rPr>
              <w:t>commercial</w:t>
            </w:r>
          </w:p>
        </w:tc>
        <w:tc>
          <w:tcPr>
            <w:tcW w:w="0" w:type="auto"/>
          </w:tcPr>
          <w:p w14:paraId="28FEE354" w14:textId="77777777" w:rsidR="008B670D" w:rsidRPr="005D4AB2" w:rsidRDefault="00514B36">
            <w:pPr>
              <w:pStyle w:val="Compact"/>
              <w:jc w:val="right"/>
              <w:rPr>
                <w:sz w:val="16"/>
                <w:szCs w:val="16"/>
              </w:rPr>
            </w:pPr>
            <w:r w:rsidRPr="005D4AB2">
              <w:rPr>
                <w:sz w:val="16"/>
                <w:szCs w:val="16"/>
              </w:rPr>
              <w:t>8800</w:t>
            </w:r>
          </w:p>
        </w:tc>
      </w:tr>
    </w:tbl>
    <w:p w14:paraId="7239DC0D" w14:textId="77777777" w:rsidR="005D4AB2" w:rsidRDefault="005D4AB2">
      <w:pPr>
        <w:pStyle w:val="TableCaption"/>
        <w:rPr>
          <w:b/>
        </w:rPr>
      </w:pPr>
    </w:p>
    <w:p w14:paraId="30BBCC45" w14:textId="77777777" w:rsidR="008B670D" w:rsidRDefault="00514B36">
      <w:pPr>
        <w:pStyle w:val="TableCaption"/>
      </w:pPr>
      <w:r>
        <w:rPr>
          <w:b/>
        </w:rPr>
        <w:t>Table 8a.</w:t>
      </w:r>
      <w:r>
        <w:t xml:space="preserve"> 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24 hour time averaged data.</w:t>
      </w:r>
    </w:p>
    <w:tbl>
      <w:tblPr>
        <w:tblW w:w="4999" w:type="pct"/>
        <w:tblLook w:val="07E0" w:firstRow="1" w:lastRow="1" w:firstColumn="1" w:lastColumn="1" w:noHBand="1" w:noVBand="1"/>
        <w:tblCaption w:val="Table 8a. Shortlist of sensor systems showing good agreement with reference systems (R^2 &gt; 0.85; 0.8 &lt; slope &lt; 1.2) for 24 hour time averaged data."/>
      </w:tblPr>
      <w:tblGrid>
        <w:gridCol w:w="1846"/>
        <w:gridCol w:w="1111"/>
        <w:gridCol w:w="888"/>
        <w:gridCol w:w="1132"/>
        <w:gridCol w:w="1125"/>
        <w:gridCol w:w="782"/>
        <w:gridCol w:w="1315"/>
        <w:gridCol w:w="1159"/>
      </w:tblGrid>
      <w:tr w:rsidR="008B670D" w14:paraId="297C1286" w14:textId="77777777">
        <w:tc>
          <w:tcPr>
            <w:tcW w:w="0" w:type="auto"/>
            <w:tcBorders>
              <w:bottom w:val="single" w:sz="0" w:space="0" w:color="auto"/>
            </w:tcBorders>
            <w:vAlign w:val="bottom"/>
          </w:tcPr>
          <w:p w14:paraId="2F983C1F" w14:textId="77777777" w:rsidR="008B670D" w:rsidRDefault="00514B36">
            <w:pPr>
              <w:pStyle w:val="Compact"/>
            </w:pPr>
            <w:r>
              <w:t>model</w:t>
            </w:r>
          </w:p>
        </w:tc>
        <w:tc>
          <w:tcPr>
            <w:tcW w:w="0" w:type="auto"/>
            <w:tcBorders>
              <w:bottom w:val="single" w:sz="0" w:space="0" w:color="auto"/>
            </w:tcBorders>
            <w:vAlign w:val="bottom"/>
          </w:tcPr>
          <w:p w14:paraId="7E474EEB" w14:textId="77777777" w:rsidR="008B670D" w:rsidRDefault="00514B36">
            <w:pPr>
              <w:pStyle w:val="Compact"/>
            </w:pPr>
            <w:r>
              <w:t>pollutant</w:t>
            </w:r>
          </w:p>
        </w:tc>
        <w:tc>
          <w:tcPr>
            <w:tcW w:w="0" w:type="auto"/>
            <w:tcBorders>
              <w:bottom w:val="single" w:sz="0" w:space="0" w:color="auto"/>
            </w:tcBorders>
            <w:vAlign w:val="bottom"/>
          </w:tcPr>
          <w:p w14:paraId="10AB8F86" w14:textId="77777777" w:rsidR="008B670D" w:rsidRDefault="00514B36">
            <w:pPr>
              <w:pStyle w:val="Compact"/>
              <w:jc w:val="right"/>
            </w:pPr>
            <w:r>
              <w:t>mean r2</w:t>
            </w:r>
          </w:p>
        </w:tc>
        <w:tc>
          <w:tcPr>
            <w:tcW w:w="0" w:type="auto"/>
            <w:tcBorders>
              <w:bottom w:val="single" w:sz="0" w:space="0" w:color="auto"/>
            </w:tcBorders>
            <w:vAlign w:val="bottom"/>
          </w:tcPr>
          <w:p w14:paraId="20ADCECA" w14:textId="77777777" w:rsidR="008B670D" w:rsidRDefault="00514B36">
            <w:pPr>
              <w:pStyle w:val="Compact"/>
              <w:jc w:val="right"/>
            </w:pPr>
            <w:r>
              <w:t>mean slope</w:t>
            </w:r>
          </w:p>
        </w:tc>
        <w:tc>
          <w:tcPr>
            <w:tcW w:w="0" w:type="auto"/>
            <w:tcBorders>
              <w:bottom w:val="single" w:sz="0" w:space="0" w:color="auto"/>
            </w:tcBorders>
            <w:vAlign w:val="bottom"/>
          </w:tcPr>
          <w:p w14:paraId="46E2DD52" w14:textId="77777777" w:rsidR="008B670D" w:rsidRDefault="00514B36">
            <w:pPr>
              <w:pStyle w:val="Compact"/>
            </w:pPr>
            <w:r>
              <w:t>open/close</w:t>
            </w:r>
          </w:p>
        </w:tc>
        <w:tc>
          <w:tcPr>
            <w:tcW w:w="0" w:type="auto"/>
            <w:tcBorders>
              <w:bottom w:val="single" w:sz="0" w:space="0" w:color="auto"/>
            </w:tcBorders>
            <w:vAlign w:val="bottom"/>
          </w:tcPr>
          <w:p w14:paraId="085166A3" w14:textId="77777777" w:rsidR="008B670D" w:rsidRDefault="00514B36">
            <w:pPr>
              <w:pStyle w:val="Compact"/>
            </w:pPr>
            <w:r>
              <w:t>living</w:t>
            </w:r>
          </w:p>
        </w:tc>
        <w:tc>
          <w:tcPr>
            <w:tcW w:w="0" w:type="auto"/>
            <w:tcBorders>
              <w:bottom w:val="single" w:sz="0" w:space="0" w:color="auto"/>
            </w:tcBorders>
            <w:vAlign w:val="bottom"/>
          </w:tcPr>
          <w:p w14:paraId="35DB3882" w14:textId="77777777" w:rsidR="008B670D" w:rsidRDefault="00514B36">
            <w:pPr>
              <w:pStyle w:val="Compact"/>
            </w:pPr>
            <w:r>
              <w:t>commercial</w:t>
            </w:r>
          </w:p>
        </w:tc>
        <w:tc>
          <w:tcPr>
            <w:tcW w:w="0" w:type="auto"/>
            <w:tcBorders>
              <w:bottom w:val="single" w:sz="0" w:space="0" w:color="auto"/>
            </w:tcBorders>
            <w:vAlign w:val="bottom"/>
          </w:tcPr>
          <w:p w14:paraId="36139D08" w14:textId="77777777" w:rsidR="008B670D" w:rsidRDefault="00514B36">
            <w:pPr>
              <w:pStyle w:val="Compact"/>
              <w:jc w:val="right"/>
            </w:pPr>
            <w:r>
              <w:t>price (EUR)</w:t>
            </w:r>
          </w:p>
        </w:tc>
      </w:tr>
      <w:tr w:rsidR="008B670D" w:rsidRPr="005D4AB2" w14:paraId="2800BDB3" w14:textId="77777777">
        <w:tc>
          <w:tcPr>
            <w:tcW w:w="0" w:type="auto"/>
          </w:tcPr>
          <w:p w14:paraId="17DF779F" w14:textId="77777777" w:rsidR="008B670D" w:rsidRPr="005D4AB2" w:rsidRDefault="00514B36">
            <w:pPr>
              <w:pStyle w:val="Compact"/>
              <w:rPr>
                <w:sz w:val="16"/>
                <w:szCs w:val="16"/>
              </w:rPr>
            </w:pPr>
            <w:r w:rsidRPr="005D4AB2">
              <w:rPr>
                <w:b/>
                <w:sz w:val="16"/>
                <w:szCs w:val="16"/>
              </w:rPr>
              <w:t>PA-I</w:t>
            </w:r>
          </w:p>
        </w:tc>
        <w:tc>
          <w:tcPr>
            <w:tcW w:w="0" w:type="auto"/>
          </w:tcPr>
          <w:p w14:paraId="72FCD98A" w14:textId="77777777" w:rsidR="008B670D" w:rsidRPr="005D4AB2" w:rsidRDefault="00514B36">
            <w:pPr>
              <w:pStyle w:val="Compact"/>
              <w:rPr>
                <w:sz w:val="16"/>
                <w:szCs w:val="16"/>
              </w:rPr>
            </w:pPr>
            <w:r w:rsidRPr="005D4AB2">
              <w:rPr>
                <w:sz w:val="16"/>
                <w:szCs w:val="16"/>
              </w:rPr>
              <w:t>PM1</w:t>
            </w:r>
          </w:p>
        </w:tc>
        <w:tc>
          <w:tcPr>
            <w:tcW w:w="0" w:type="auto"/>
          </w:tcPr>
          <w:p w14:paraId="6932679C" w14:textId="77777777" w:rsidR="008B670D" w:rsidRPr="005D4AB2" w:rsidRDefault="00514B36">
            <w:pPr>
              <w:pStyle w:val="Compact"/>
              <w:jc w:val="right"/>
              <w:rPr>
                <w:sz w:val="16"/>
                <w:szCs w:val="16"/>
              </w:rPr>
            </w:pPr>
            <w:r w:rsidRPr="005D4AB2">
              <w:rPr>
                <w:sz w:val="16"/>
                <w:szCs w:val="16"/>
              </w:rPr>
              <w:t>0.9867</w:t>
            </w:r>
          </w:p>
        </w:tc>
        <w:tc>
          <w:tcPr>
            <w:tcW w:w="0" w:type="auto"/>
          </w:tcPr>
          <w:p w14:paraId="4DBDBBD7" w14:textId="77777777" w:rsidR="008B670D" w:rsidRPr="005D4AB2" w:rsidRDefault="00514B36">
            <w:pPr>
              <w:pStyle w:val="Compact"/>
              <w:jc w:val="right"/>
              <w:rPr>
                <w:sz w:val="16"/>
                <w:szCs w:val="16"/>
              </w:rPr>
            </w:pPr>
            <w:r w:rsidRPr="005D4AB2">
              <w:rPr>
                <w:sz w:val="16"/>
                <w:szCs w:val="16"/>
              </w:rPr>
              <w:t>0.9086</w:t>
            </w:r>
          </w:p>
        </w:tc>
        <w:tc>
          <w:tcPr>
            <w:tcW w:w="0" w:type="auto"/>
          </w:tcPr>
          <w:p w14:paraId="02DBFDBA" w14:textId="77777777" w:rsidR="008B670D" w:rsidRPr="005D4AB2" w:rsidRDefault="00514B36">
            <w:pPr>
              <w:pStyle w:val="Compact"/>
              <w:rPr>
                <w:sz w:val="16"/>
                <w:szCs w:val="16"/>
              </w:rPr>
            </w:pPr>
            <w:r w:rsidRPr="005D4AB2">
              <w:rPr>
                <w:sz w:val="16"/>
                <w:szCs w:val="16"/>
              </w:rPr>
              <w:t>black box</w:t>
            </w:r>
          </w:p>
        </w:tc>
        <w:tc>
          <w:tcPr>
            <w:tcW w:w="0" w:type="auto"/>
          </w:tcPr>
          <w:p w14:paraId="4CA17B25" w14:textId="77777777" w:rsidR="008B670D" w:rsidRPr="005D4AB2" w:rsidRDefault="00514B36">
            <w:pPr>
              <w:pStyle w:val="Compact"/>
              <w:rPr>
                <w:sz w:val="16"/>
                <w:szCs w:val="16"/>
              </w:rPr>
            </w:pPr>
            <w:r w:rsidRPr="005D4AB2">
              <w:rPr>
                <w:sz w:val="16"/>
                <w:szCs w:val="16"/>
              </w:rPr>
              <w:t>N</w:t>
            </w:r>
          </w:p>
        </w:tc>
        <w:tc>
          <w:tcPr>
            <w:tcW w:w="0" w:type="auto"/>
          </w:tcPr>
          <w:p w14:paraId="69FE2B95" w14:textId="77777777" w:rsidR="008B670D" w:rsidRPr="005D4AB2" w:rsidRDefault="00514B36">
            <w:pPr>
              <w:pStyle w:val="Compact"/>
              <w:rPr>
                <w:sz w:val="16"/>
                <w:szCs w:val="16"/>
              </w:rPr>
            </w:pPr>
            <w:r w:rsidRPr="005D4AB2">
              <w:rPr>
                <w:sz w:val="16"/>
                <w:szCs w:val="16"/>
              </w:rPr>
              <w:t>commercial</w:t>
            </w:r>
          </w:p>
        </w:tc>
        <w:tc>
          <w:tcPr>
            <w:tcW w:w="0" w:type="auto"/>
          </w:tcPr>
          <w:p w14:paraId="56DAEE9C" w14:textId="77777777" w:rsidR="008B670D" w:rsidRPr="005D4AB2" w:rsidRDefault="00514B36">
            <w:pPr>
              <w:pStyle w:val="Compact"/>
              <w:jc w:val="right"/>
              <w:rPr>
                <w:sz w:val="16"/>
                <w:szCs w:val="16"/>
              </w:rPr>
            </w:pPr>
            <w:r w:rsidRPr="005D4AB2">
              <w:rPr>
                <w:sz w:val="16"/>
                <w:szCs w:val="16"/>
              </w:rPr>
              <w:t>132</w:t>
            </w:r>
          </w:p>
        </w:tc>
      </w:tr>
      <w:tr w:rsidR="008B670D" w:rsidRPr="005D4AB2" w14:paraId="693FE050" w14:textId="77777777">
        <w:tc>
          <w:tcPr>
            <w:tcW w:w="0" w:type="auto"/>
          </w:tcPr>
          <w:p w14:paraId="3F7A4C80" w14:textId="77777777" w:rsidR="008B670D" w:rsidRPr="005D4AB2" w:rsidRDefault="00514B36">
            <w:pPr>
              <w:pStyle w:val="Compact"/>
              <w:rPr>
                <w:sz w:val="16"/>
                <w:szCs w:val="16"/>
              </w:rPr>
            </w:pPr>
            <w:r w:rsidRPr="005D4AB2">
              <w:rPr>
                <w:b/>
                <w:sz w:val="16"/>
                <w:szCs w:val="16"/>
              </w:rPr>
              <w:t>PA-II</w:t>
            </w:r>
          </w:p>
        </w:tc>
        <w:tc>
          <w:tcPr>
            <w:tcW w:w="0" w:type="auto"/>
          </w:tcPr>
          <w:p w14:paraId="51D5A77C" w14:textId="77777777" w:rsidR="008B670D" w:rsidRPr="005D4AB2" w:rsidRDefault="00514B36">
            <w:pPr>
              <w:pStyle w:val="Compact"/>
              <w:rPr>
                <w:sz w:val="16"/>
                <w:szCs w:val="16"/>
              </w:rPr>
            </w:pPr>
            <w:r w:rsidRPr="005D4AB2">
              <w:rPr>
                <w:sz w:val="16"/>
                <w:szCs w:val="16"/>
              </w:rPr>
              <w:t>PM1</w:t>
            </w:r>
          </w:p>
        </w:tc>
        <w:tc>
          <w:tcPr>
            <w:tcW w:w="0" w:type="auto"/>
          </w:tcPr>
          <w:p w14:paraId="0C8729D9" w14:textId="77777777" w:rsidR="008B670D" w:rsidRPr="005D4AB2" w:rsidRDefault="00514B36">
            <w:pPr>
              <w:pStyle w:val="Compact"/>
              <w:jc w:val="right"/>
              <w:rPr>
                <w:sz w:val="16"/>
                <w:szCs w:val="16"/>
              </w:rPr>
            </w:pPr>
            <w:r w:rsidRPr="005D4AB2">
              <w:rPr>
                <w:sz w:val="16"/>
                <w:szCs w:val="16"/>
              </w:rPr>
              <w:t>0.9937</w:t>
            </w:r>
          </w:p>
        </w:tc>
        <w:tc>
          <w:tcPr>
            <w:tcW w:w="0" w:type="auto"/>
          </w:tcPr>
          <w:p w14:paraId="385D2F97" w14:textId="77777777" w:rsidR="008B670D" w:rsidRPr="005D4AB2" w:rsidRDefault="00514B36">
            <w:pPr>
              <w:pStyle w:val="Compact"/>
              <w:jc w:val="right"/>
              <w:rPr>
                <w:sz w:val="16"/>
                <w:szCs w:val="16"/>
              </w:rPr>
            </w:pPr>
            <w:r w:rsidRPr="005D4AB2">
              <w:rPr>
                <w:sz w:val="16"/>
                <w:szCs w:val="16"/>
              </w:rPr>
              <w:t>0.8252</w:t>
            </w:r>
          </w:p>
        </w:tc>
        <w:tc>
          <w:tcPr>
            <w:tcW w:w="0" w:type="auto"/>
          </w:tcPr>
          <w:p w14:paraId="69F791D0" w14:textId="77777777" w:rsidR="008B670D" w:rsidRPr="005D4AB2" w:rsidRDefault="00514B36">
            <w:pPr>
              <w:pStyle w:val="Compact"/>
              <w:rPr>
                <w:sz w:val="16"/>
                <w:szCs w:val="16"/>
              </w:rPr>
            </w:pPr>
            <w:r w:rsidRPr="005D4AB2">
              <w:rPr>
                <w:sz w:val="16"/>
                <w:szCs w:val="16"/>
              </w:rPr>
              <w:t>black box</w:t>
            </w:r>
          </w:p>
        </w:tc>
        <w:tc>
          <w:tcPr>
            <w:tcW w:w="0" w:type="auto"/>
          </w:tcPr>
          <w:p w14:paraId="59A1D039" w14:textId="77777777" w:rsidR="008B670D" w:rsidRPr="005D4AB2" w:rsidRDefault="00514B36">
            <w:pPr>
              <w:pStyle w:val="Compact"/>
              <w:rPr>
                <w:sz w:val="16"/>
                <w:szCs w:val="16"/>
              </w:rPr>
            </w:pPr>
            <w:r w:rsidRPr="005D4AB2">
              <w:rPr>
                <w:sz w:val="16"/>
                <w:szCs w:val="16"/>
              </w:rPr>
              <w:t>Y</w:t>
            </w:r>
          </w:p>
        </w:tc>
        <w:tc>
          <w:tcPr>
            <w:tcW w:w="0" w:type="auto"/>
          </w:tcPr>
          <w:p w14:paraId="2FBDF79F" w14:textId="77777777" w:rsidR="008B670D" w:rsidRPr="005D4AB2" w:rsidRDefault="00514B36">
            <w:pPr>
              <w:pStyle w:val="Compact"/>
              <w:rPr>
                <w:sz w:val="16"/>
                <w:szCs w:val="16"/>
              </w:rPr>
            </w:pPr>
            <w:r w:rsidRPr="005D4AB2">
              <w:rPr>
                <w:sz w:val="16"/>
                <w:szCs w:val="16"/>
              </w:rPr>
              <w:t>commercial</w:t>
            </w:r>
          </w:p>
        </w:tc>
        <w:tc>
          <w:tcPr>
            <w:tcW w:w="0" w:type="auto"/>
          </w:tcPr>
          <w:p w14:paraId="25D14B3B" w14:textId="77777777" w:rsidR="008B670D" w:rsidRPr="005D4AB2" w:rsidRDefault="00514B36">
            <w:pPr>
              <w:pStyle w:val="Compact"/>
              <w:jc w:val="right"/>
              <w:rPr>
                <w:sz w:val="16"/>
                <w:szCs w:val="16"/>
              </w:rPr>
            </w:pPr>
            <w:r w:rsidRPr="005D4AB2">
              <w:rPr>
                <w:sz w:val="16"/>
                <w:szCs w:val="16"/>
              </w:rPr>
              <w:t>176</w:t>
            </w:r>
          </w:p>
        </w:tc>
      </w:tr>
      <w:tr w:rsidR="008B670D" w:rsidRPr="005D4AB2" w14:paraId="612F149B" w14:textId="77777777">
        <w:tc>
          <w:tcPr>
            <w:tcW w:w="0" w:type="auto"/>
          </w:tcPr>
          <w:p w14:paraId="528D3AA6" w14:textId="77777777" w:rsidR="008B670D" w:rsidRPr="005D4AB2" w:rsidRDefault="00514B36">
            <w:pPr>
              <w:pStyle w:val="Compact"/>
              <w:rPr>
                <w:sz w:val="16"/>
                <w:szCs w:val="16"/>
              </w:rPr>
            </w:pPr>
            <w:r w:rsidRPr="005D4AB2">
              <w:rPr>
                <w:b/>
                <w:sz w:val="16"/>
                <w:szCs w:val="16"/>
              </w:rPr>
              <w:t>Egg (2018)</w:t>
            </w:r>
          </w:p>
        </w:tc>
        <w:tc>
          <w:tcPr>
            <w:tcW w:w="0" w:type="auto"/>
          </w:tcPr>
          <w:p w14:paraId="0F0FC720" w14:textId="77777777" w:rsidR="008B670D" w:rsidRPr="005D4AB2" w:rsidRDefault="00514B36">
            <w:pPr>
              <w:pStyle w:val="Compact"/>
              <w:rPr>
                <w:sz w:val="16"/>
                <w:szCs w:val="16"/>
              </w:rPr>
            </w:pPr>
            <w:r w:rsidRPr="005D4AB2">
              <w:rPr>
                <w:sz w:val="16"/>
                <w:szCs w:val="16"/>
              </w:rPr>
              <w:t>PM1</w:t>
            </w:r>
          </w:p>
        </w:tc>
        <w:tc>
          <w:tcPr>
            <w:tcW w:w="0" w:type="auto"/>
          </w:tcPr>
          <w:p w14:paraId="6B56E1C7" w14:textId="77777777" w:rsidR="008B670D" w:rsidRPr="005D4AB2" w:rsidRDefault="00514B36">
            <w:pPr>
              <w:pStyle w:val="Compact"/>
              <w:jc w:val="right"/>
              <w:rPr>
                <w:sz w:val="16"/>
                <w:szCs w:val="16"/>
              </w:rPr>
            </w:pPr>
            <w:r w:rsidRPr="005D4AB2">
              <w:rPr>
                <w:sz w:val="16"/>
                <w:szCs w:val="16"/>
              </w:rPr>
              <w:t>0.8776</w:t>
            </w:r>
          </w:p>
        </w:tc>
        <w:tc>
          <w:tcPr>
            <w:tcW w:w="0" w:type="auto"/>
          </w:tcPr>
          <w:p w14:paraId="7F20703F" w14:textId="77777777" w:rsidR="008B670D" w:rsidRPr="005D4AB2" w:rsidRDefault="00514B36">
            <w:pPr>
              <w:pStyle w:val="Compact"/>
              <w:jc w:val="right"/>
              <w:rPr>
                <w:sz w:val="16"/>
                <w:szCs w:val="16"/>
              </w:rPr>
            </w:pPr>
            <w:r w:rsidRPr="005D4AB2">
              <w:rPr>
                <w:sz w:val="16"/>
                <w:szCs w:val="16"/>
              </w:rPr>
              <w:t>0.8145</w:t>
            </w:r>
          </w:p>
        </w:tc>
        <w:tc>
          <w:tcPr>
            <w:tcW w:w="0" w:type="auto"/>
          </w:tcPr>
          <w:p w14:paraId="1A7F22E4" w14:textId="77777777" w:rsidR="008B670D" w:rsidRPr="005D4AB2" w:rsidRDefault="00514B36">
            <w:pPr>
              <w:pStyle w:val="Compact"/>
              <w:rPr>
                <w:sz w:val="16"/>
                <w:szCs w:val="16"/>
              </w:rPr>
            </w:pPr>
            <w:r w:rsidRPr="005D4AB2">
              <w:rPr>
                <w:sz w:val="16"/>
                <w:szCs w:val="16"/>
              </w:rPr>
              <w:t>black box</w:t>
            </w:r>
          </w:p>
        </w:tc>
        <w:tc>
          <w:tcPr>
            <w:tcW w:w="0" w:type="auto"/>
          </w:tcPr>
          <w:p w14:paraId="1A6A3E00" w14:textId="77777777" w:rsidR="008B670D" w:rsidRPr="005D4AB2" w:rsidRDefault="00514B36">
            <w:pPr>
              <w:pStyle w:val="Compact"/>
              <w:rPr>
                <w:sz w:val="16"/>
                <w:szCs w:val="16"/>
              </w:rPr>
            </w:pPr>
            <w:r w:rsidRPr="005D4AB2">
              <w:rPr>
                <w:sz w:val="16"/>
                <w:szCs w:val="16"/>
              </w:rPr>
              <w:t>Y</w:t>
            </w:r>
          </w:p>
        </w:tc>
        <w:tc>
          <w:tcPr>
            <w:tcW w:w="0" w:type="auto"/>
          </w:tcPr>
          <w:p w14:paraId="78D9502D" w14:textId="77777777" w:rsidR="008B670D" w:rsidRPr="005D4AB2" w:rsidRDefault="00514B36">
            <w:pPr>
              <w:pStyle w:val="Compact"/>
              <w:rPr>
                <w:sz w:val="16"/>
                <w:szCs w:val="16"/>
              </w:rPr>
            </w:pPr>
            <w:r w:rsidRPr="005D4AB2">
              <w:rPr>
                <w:sz w:val="16"/>
                <w:szCs w:val="16"/>
              </w:rPr>
              <w:t>commercial</w:t>
            </w:r>
          </w:p>
        </w:tc>
        <w:tc>
          <w:tcPr>
            <w:tcW w:w="0" w:type="auto"/>
          </w:tcPr>
          <w:p w14:paraId="43E5C7CE" w14:textId="77777777" w:rsidR="008B670D" w:rsidRPr="005D4AB2" w:rsidRDefault="00514B36">
            <w:pPr>
              <w:pStyle w:val="Compact"/>
              <w:jc w:val="right"/>
              <w:rPr>
                <w:sz w:val="16"/>
                <w:szCs w:val="16"/>
              </w:rPr>
            </w:pPr>
            <w:r w:rsidRPr="005D4AB2">
              <w:rPr>
                <w:sz w:val="16"/>
                <w:szCs w:val="16"/>
              </w:rPr>
              <w:t>219</w:t>
            </w:r>
          </w:p>
        </w:tc>
      </w:tr>
      <w:tr w:rsidR="008B670D" w:rsidRPr="005D4AB2" w14:paraId="237B5B98" w14:textId="77777777">
        <w:tc>
          <w:tcPr>
            <w:tcW w:w="0" w:type="auto"/>
          </w:tcPr>
          <w:p w14:paraId="6636784A" w14:textId="77777777" w:rsidR="008B670D" w:rsidRPr="005D4AB2" w:rsidRDefault="00514B36">
            <w:pPr>
              <w:pStyle w:val="Compact"/>
              <w:rPr>
                <w:sz w:val="16"/>
                <w:szCs w:val="16"/>
              </w:rPr>
            </w:pPr>
            <w:r w:rsidRPr="005D4AB2">
              <w:rPr>
                <w:b/>
                <w:sz w:val="16"/>
                <w:szCs w:val="16"/>
              </w:rPr>
              <w:t>Egg v.2 (PM)</w:t>
            </w:r>
          </w:p>
        </w:tc>
        <w:tc>
          <w:tcPr>
            <w:tcW w:w="0" w:type="auto"/>
          </w:tcPr>
          <w:p w14:paraId="52B1A3FF" w14:textId="77777777" w:rsidR="008B670D" w:rsidRPr="005D4AB2" w:rsidRDefault="00514B36">
            <w:pPr>
              <w:pStyle w:val="Compact"/>
              <w:rPr>
                <w:sz w:val="16"/>
                <w:szCs w:val="16"/>
              </w:rPr>
            </w:pPr>
            <w:r w:rsidRPr="005D4AB2">
              <w:rPr>
                <w:sz w:val="16"/>
                <w:szCs w:val="16"/>
              </w:rPr>
              <w:t>PM2.5</w:t>
            </w:r>
          </w:p>
        </w:tc>
        <w:tc>
          <w:tcPr>
            <w:tcW w:w="0" w:type="auto"/>
          </w:tcPr>
          <w:p w14:paraId="03ED43CF" w14:textId="77777777" w:rsidR="008B670D" w:rsidRPr="005D4AB2" w:rsidRDefault="00514B36">
            <w:pPr>
              <w:pStyle w:val="Compact"/>
              <w:jc w:val="right"/>
              <w:rPr>
                <w:sz w:val="16"/>
                <w:szCs w:val="16"/>
              </w:rPr>
            </w:pPr>
            <w:r w:rsidRPr="005D4AB2">
              <w:rPr>
                <w:sz w:val="16"/>
                <w:szCs w:val="16"/>
              </w:rPr>
              <w:t>0.9375</w:t>
            </w:r>
          </w:p>
        </w:tc>
        <w:tc>
          <w:tcPr>
            <w:tcW w:w="0" w:type="auto"/>
          </w:tcPr>
          <w:p w14:paraId="404F0B54" w14:textId="77777777" w:rsidR="008B670D" w:rsidRPr="005D4AB2" w:rsidRDefault="00514B36">
            <w:pPr>
              <w:pStyle w:val="Compact"/>
              <w:jc w:val="right"/>
              <w:rPr>
                <w:sz w:val="16"/>
                <w:szCs w:val="16"/>
              </w:rPr>
            </w:pPr>
            <w:r w:rsidRPr="005D4AB2">
              <w:rPr>
                <w:sz w:val="16"/>
                <w:szCs w:val="16"/>
              </w:rPr>
              <w:t>1.001</w:t>
            </w:r>
          </w:p>
        </w:tc>
        <w:tc>
          <w:tcPr>
            <w:tcW w:w="0" w:type="auto"/>
          </w:tcPr>
          <w:p w14:paraId="33727906" w14:textId="77777777" w:rsidR="008B670D" w:rsidRPr="005D4AB2" w:rsidRDefault="00514B36">
            <w:pPr>
              <w:pStyle w:val="Compact"/>
              <w:rPr>
                <w:sz w:val="16"/>
                <w:szCs w:val="16"/>
              </w:rPr>
            </w:pPr>
            <w:r w:rsidRPr="005D4AB2">
              <w:rPr>
                <w:sz w:val="16"/>
                <w:szCs w:val="16"/>
              </w:rPr>
              <w:t>black box</w:t>
            </w:r>
          </w:p>
        </w:tc>
        <w:tc>
          <w:tcPr>
            <w:tcW w:w="0" w:type="auto"/>
          </w:tcPr>
          <w:p w14:paraId="4999970C" w14:textId="77777777" w:rsidR="008B670D" w:rsidRPr="005D4AB2" w:rsidRDefault="00514B36">
            <w:pPr>
              <w:pStyle w:val="Compact"/>
              <w:rPr>
                <w:sz w:val="16"/>
                <w:szCs w:val="16"/>
              </w:rPr>
            </w:pPr>
            <w:r w:rsidRPr="005D4AB2">
              <w:rPr>
                <w:sz w:val="16"/>
                <w:szCs w:val="16"/>
              </w:rPr>
              <w:t>Y</w:t>
            </w:r>
          </w:p>
        </w:tc>
        <w:tc>
          <w:tcPr>
            <w:tcW w:w="0" w:type="auto"/>
          </w:tcPr>
          <w:p w14:paraId="24448638" w14:textId="77777777" w:rsidR="008B670D" w:rsidRPr="005D4AB2" w:rsidRDefault="00514B36">
            <w:pPr>
              <w:pStyle w:val="Compact"/>
              <w:rPr>
                <w:sz w:val="16"/>
                <w:szCs w:val="16"/>
              </w:rPr>
            </w:pPr>
            <w:r w:rsidRPr="005D4AB2">
              <w:rPr>
                <w:sz w:val="16"/>
                <w:szCs w:val="16"/>
              </w:rPr>
              <w:t>commercial</w:t>
            </w:r>
          </w:p>
        </w:tc>
        <w:tc>
          <w:tcPr>
            <w:tcW w:w="0" w:type="auto"/>
          </w:tcPr>
          <w:p w14:paraId="73DDEA88" w14:textId="77777777" w:rsidR="008B670D" w:rsidRPr="005D4AB2" w:rsidRDefault="00514B36">
            <w:pPr>
              <w:pStyle w:val="Compact"/>
              <w:jc w:val="right"/>
              <w:rPr>
                <w:sz w:val="16"/>
                <w:szCs w:val="16"/>
              </w:rPr>
            </w:pPr>
            <w:r w:rsidRPr="005D4AB2">
              <w:rPr>
                <w:sz w:val="16"/>
                <w:szCs w:val="16"/>
              </w:rPr>
              <w:t>246</w:t>
            </w:r>
          </w:p>
        </w:tc>
      </w:tr>
      <w:tr w:rsidR="008B670D" w:rsidRPr="005D4AB2" w14:paraId="005837FC" w14:textId="77777777">
        <w:tc>
          <w:tcPr>
            <w:tcW w:w="0" w:type="auto"/>
          </w:tcPr>
          <w:p w14:paraId="4E75972E" w14:textId="77777777" w:rsidR="008B670D" w:rsidRPr="005D4AB2" w:rsidRDefault="00514B36">
            <w:pPr>
              <w:pStyle w:val="Compact"/>
              <w:rPr>
                <w:sz w:val="16"/>
                <w:szCs w:val="16"/>
              </w:rPr>
            </w:pPr>
            <w:r w:rsidRPr="005D4AB2">
              <w:rPr>
                <w:b/>
                <w:sz w:val="16"/>
                <w:szCs w:val="16"/>
              </w:rPr>
              <w:t>AirThinx</w:t>
            </w:r>
          </w:p>
        </w:tc>
        <w:tc>
          <w:tcPr>
            <w:tcW w:w="0" w:type="auto"/>
          </w:tcPr>
          <w:p w14:paraId="1035AC0F" w14:textId="77777777" w:rsidR="008B670D" w:rsidRPr="005D4AB2" w:rsidRDefault="00514B36">
            <w:pPr>
              <w:pStyle w:val="Compact"/>
              <w:rPr>
                <w:sz w:val="16"/>
                <w:szCs w:val="16"/>
              </w:rPr>
            </w:pPr>
            <w:r w:rsidRPr="005D4AB2">
              <w:rPr>
                <w:sz w:val="16"/>
                <w:szCs w:val="16"/>
              </w:rPr>
              <w:t>PM1</w:t>
            </w:r>
          </w:p>
        </w:tc>
        <w:tc>
          <w:tcPr>
            <w:tcW w:w="0" w:type="auto"/>
          </w:tcPr>
          <w:p w14:paraId="761687F3" w14:textId="77777777" w:rsidR="008B670D" w:rsidRPr="005D4AB2" w:rsidRDefault="00514B36">
            <w:pPr>
              <w:pStyle w:val="Compact"/>
              <w:jc w:val="right"/>
              <w:rPr>
                <w:sz w:val="16"/>
                <w:szCs w:val="16"/>
              </w:rPr>
            </w:pPr>
            <w:r w:rsidRPr="005D4AB2">
              <w:rPr>
                <w:sz w:val="16"/>
                <w:szCs w:val="16"/>
              </w:rPr>
              <w:t>0.8858</w:t>
            </w:r>
          </w:p>
        </w:tc>
        <w:tc>
          <w:tcPr>
            <w:tcW w:w="0" w:type="auto"/>
          </w:tcPr>
          <w:p w14:paraId="596A6093" w14:textId="77777777" w:rsidR="008B670D" w:rsidRPr="005D4AB2" w:rsidRDefault="00514B36">
            <w:pPr>
              <w:pStyle w:val="Compact"/>
              <w:jc w:val="right"/>
              <w:rPr>
                <w:sz w:val="16"/>
                <w:szCs w:val="16"/>
              </w:rPr>
            </w:pPr>
            <w:r w:rsidRPr="005D4AB2">
              <w:rPr>
                <w:sz w:val="16"/>
                <w:szCs w:val="16"/>
              </w:rPr>
              <w:t>0.8483</w:t>
            </w:r>
          </w:p>
        </w:tc>
        <w:tc>
          <w:tcPr>
            <w:tcW w:w="0" w:type="auto"/>
          </w:tcPr>
          <w:p w14:paraId="6107C570" w14:textId="77777777" w:rsidR="008B670D" w:rsidRPr="005D4AB2" w:rsidRDefault="00514B36">
            <w:pPr>
              <w:pStyle w:val="Compact"/>
              <w:rPr>
                <w:sz w:val="16"/>
                <w:szCs w:val="16"/>
              </w:rPr>
            </w:pPr>
            <w:r w:rsidRPr="005D4AB2">
              <w:rPr>
                <w:sz w:val="16"/>
                <w:szCs w:val="16"/>
              </w:rPr>
              <w:t>black box</w:t>
            </w:r>
          </w:p>
        </w:tc>
        <w:tc>
          <w:tcPr>
            <w:tcW w:w="0" w:type="auto"/>
          </w:tcPr>
          <w:p w14:paraId="022E31F5" w14:textId="77777777" w:rsidR="008B670D" w:rsidRPr="005D4AB2" w:rsidRDefault="00514B36">
            <w:pPr>
              <w:pStyle w:val="Compact"/>
              <w:rPr>
                <w:sz w:val="16"/>
                <w:szCs w:val="16"/>
              </w:rPr>
            </w:pPr>
            <w:r w:rsidRPr="005D4AB2">
              <w:rPr>
                <w:sz w:val="16"/>
                <w:szCs w:val="16"/>
              </w:rPr>
              <w:t>Y</w:t>
            </w:r>
          </w:p>
        </w:tc>
        <w:tc>
          <w:tcPr>
            <w:tcW w:w="0" w:type="auto"/>
          </w:tcPr>
          <w:p w14:paraId="413F366E" w14:textId="77777777" w:rsidR="008B670D" w:rsidRPr="005D4AB2" w:rsidRDefault="00514B36">
            <w:pPr>
              <w:pStyle w:val="Compact"/>
              <w:rPr>
                <w:sz w:val="16"/>
                <w:szCs w:val="16"/>
              </w:rPr>
            </w:pPr>
            <w:r w:rsidRPr="005D4AB2">
              <w:rPr>
                <w:sz w:val="16"/>
                <w:szCs w:val="16"/>
              </w:rPr>
              <w:t>commercial</w:t>
            </w:r>
          </w:p>
        </w:tc>
        <w:tc>
          <w:tcPr>
            <w:tcW w:w="0" w:type="auto"/>
          </w:tcPr>
          <w:p w14:paraId="3117FD2B" w14:textId="77777777" w:rsidR="008B670D" w:rsidRPr="005D4AB2" w:rsidRDefault="00514B36">
            <w:pPr>
              <w:pStyle w:val="Compact"/>
              <w:jc w:val="right"/>
              <w:rPr>
                <w:sz w:val="16"/>
                <w:szCs w:val="16"/>
              </w:rPr>
            </w:pPr>
            <w:r w:rsidRPr="005D4AB2">
              <w:rPr>
                <w:sz w:val="16"/>
                <w:szCs w:val="16"/>
              </w:rPr>
              <w:t>880</w:t>
            </w:r>
          </w:p>
        </w:tc>
      </w:tr>
      <w:tr w:rsidR="008B670D" w:rsidRPr="005D4AB2" w14:paraId="4BD18DAE" w14:textId="77777777">
        <w:tc>
          <w:tcPr>
            <w:tcW w:w="0" w:type="auto"/>
          </w:tcPr>
          <w:p w14:paraId="53687E76" w14:textId="77777777" w:rsidR="008B670D" w:rsidRPr="005D4AB2" w:rsidRDefault="00514B36">
            <w:pPr>
              <w:pStyle w:val="Compact"/>
              <w:rPr>
                <w:sz w:val="16"/>
                <w:szCs w:val="16"/>
              </w:rPr>
            </w:pPr>
            <w:r w:rsidRPr="005D4AB2">
              <w:rPr>
                <w:b/>
                <w:sz w:val="16"/>
                <w:szCs w:val="16"/>
              </w:rPr>
              <w:t>Portable AS-LUNG</w:t>
            </w:r>
          </w:p>
        </w:tc>
        <w:tc>
          <w:tcPr>
            <w:tcW w:w="0" w:type="auto"/>
          </w:tcPr>
          <w:p w14:paraId="6AC84C62" w14:textId="77777777" w:rsidR="008B670D" w:rsidRPr="005D4AB2" w:rsidRDefault="00514B36">
            <w:pPr>
              <w:pStyle w:val="Compact"/>
              <w:rPr>
                <w:sz w:val="16"/>
                <w:szCs w:val="16"/>
              </w:rPr>
            </w:pPr>
            <w:r w:rsidRPr="005D4AB2">
              <w:rPr>
                <w:sz w:val="16"/>
                <w:szCs w:val="16"/>
              </w:rPr>
              <w:t>PM1</w:t>
            </w:r>
          </w:p>
        </w:tc>
        <w:tc>
          <w:tcPr>
            <w:tcW w:w="0" w:type="auto"/>
          </w:tcPr>
          <w:p w14:paraId="212739D3" w14:textId="77777777" w:rsidR="008B670D" w:rsidRPr="005D4AB2" w:rsidRDefault="00514B36">
            <w:pPr>
              <w:pStyle w:val="Compact"/>
              <w:jc w:val="right"/>
              <w:rPr>
                <w:sz w:val="16"/>
                <w:szCs w:val="16"/>
              </w:rPr>
            </w:pPr>
            <w:r w:rsidRPr="005D4AB2">
              <w:rPr>
                <w:sz w:val="16"/>
                <w:szCs w:val="16"/>
              </w:rPr>
              <w:t>0.9347</w:t>
            </w:r>
          </w:p>
        </w:tc>
        <w:tc>
          <w:tcPr>
            <w:tcW w:w="0" w:type="auto"/>
          </w:tcPr>
          <w:p w14:paraId="78E20E9E" w14:textId="77777777" w:rsidR="008B670D" w:rsidRPr="005D4AB2" w:rsidRDefault="00514B36">
            <w:pPr>
              <w:pStyle w:val="Compact"/>
              <w:jc w:val="right"/>
              <w:rPr>
                <w:sz w:val="16"/>
                <w:szCs w:val="16"/>
              </w:rPr>
            </w:pPr>
            <w:r w:rsidRPr="005D4AB2">
              <w:rPr>
                <w:sz w:val="16"/>
                <w:szCs w:val="16"/>
              </w:rPr>
              <w:t>0.876</w:t>
            </w:r>
          </w:p>
        </w:tc>
        <w:tc>
          <w:tcPr>
            <w:tcW w:w="0" w:type="auto"/>
          </w:tcPr>
          <w:p w14:paraId="1357C1BB" w14:textId="77777777" w:rsidR="008B670D" w:rsidRPr="005D4AB2" w:rsidRDefault="00514B36">
            <w:pPr>
              <w:pStyle w:val="Compact"/>
              <w:rPr>
                <w:sz w:val="16"/>
                <w:szCs w:val="16"/>
              </w:rPr>
            </w:pPr>
            <w:r w:rsidRPr="005D4AB2">
              <w:rPr>
                <w:sz w:val="16"/>
                <w:szCs w:val="16"/>
              </w:rPr>
              <w:t>black box</w:t>
            </w:r>
          </w:p>
        </w:tc>
        <w:tc>
          <w:tcPr>
            <w:tcW w:w="0" w:type="auto"/>
          </w:tcPr>
          <w:p w14:paraId="28AFE000" w14:textId="77777777" w:rsidR="008B670D" w:rsidRPr="005D4AB2" w:rsidRDefault="00514B36">
            <w:pPr>
              <w:pStyle w:val="Compact"/>
              <w:rPr>
                <w:sz w:val="16"/>
                <w:szCs w:val="16"/>
              </w:rPr>
            </w:pPr>
            <w:r w:rsidRPr="005D4AB2">
              <w:rPr>
                <w:sz w:val="16"/>
                <w:szCs w:val="16"/>
              </w:rPr>
              <w:t>Y</w:t>
            </w:r>
          </w:p>
        </w:tc>
        <w:tc>
          <w:tcPr>
            <w:tcW w:w="0" w:type="auto"/>
          </w:tcPr>
          <w:p w14:paraId="7E313B42" w14:textId="77777777" w:rsidR="008B670D" w:rsidRPr="005D4AB2" w:rsidRDefault="00514B36">
            <w:pPr>
              <w:pStyle w:val="Compact"/>
              <w:rPr>
                <w:sz w:val="16"/>
                <w:szCs w:val="16"/>
              </w:rPr>
            </w:pPr>
            <w:r w:rsidRPr="005D4AB2">
              <w:rPr>
                <w:sz w:val="16"/>
                <w:szCs w:val="16"/>
              </w:rPr>
              <w:t>non commercial</w:t>
            </w:r>
          </w:p>
        </w:tc>
        <w:tc>
          <w:tcPr>
            <w:tcW w:w="0" w:type="auto"/>
          </w:tcPr>
          <w:p w14:paraId="41BB5C52" w14:textId="77777777" w:rsidR="008B670D" w:rsidRPr="005D4AB2" w:rsidRDefault="00514B36">
            <w:pPr>
              <w:pStyle w:val="Compact"/>
              <w:jc w:val="right"/>
              <w:rPr>
                <w:sz w:val="16"/>
                <w:szCs w:val="16"/>
              </w:rPr>
            </w:pPr>
            <w:r w:rsidRPr="005D4AB2">
              <w:rPr>
                <w:sz w:val="16"/>
                <w:szCs w:val="16"/>
              </w:rPr>
              <w:t>880</w:t>
            </w:r>
          </w:p>
        </w:tc>
      </w:tr>
      <w:tr w:rsidR="008B670D" w:rsidRPr="005D4AB2" w14:paraId="3A1149EE" w14:textId="77777777">
        <w:tc>
          <w:tcPr>
            <w:tcW w:w="0" w:type="auto"/>
          </w:tcPr>
          <w:p w14:paraId="41352886" w14:textId="77777777" w:rsidR="008B670D" w:rsidRPr="005D4AB2" w:rsidRDefault="00514B36">
            <w:pPr>
              <w:pStyle w:val="Compact"/>
              <w:rPr>
                <w:sz w:val="16"/>
                <w:szCs w:val="16"/>
              </w:rPr>
            </w:pPr>
            <w:r w:rsidRPr="005D4AB2">
              <w:rPr>
                <w:b/>
                <w:sz w:val="16"/>
                <w:szCs w:val="16"/>
              </w:rPr>
              <w:t>AIRQino</w:t>
            </w:r>
          </w:p>
        </w:tc>
        <w:tc>
          <w:tcPr>
            <w:tcW w:w="0" w:type="auto"/>
          </w:tcPr>
          <w:p w14:paraId="2F606E21" w14:textId="77777777" w:rsidR="008B670D" w:rsidRPr="005D4AB2" w:rsidRDefault="00514B36">
            <w:pPr>
              <w:pStyle w:val="Compact"/>
              <w:rPr>
                <w:sz w:val="16"/>
                <w:szCs w:val="16"/>
              </w:rPr>
            </w:pPr>
            <w:r w:rsidRPr="005D4AB2">
              <w:rPr>
                <w:sz w:val="16"/>
                <w:szCs w:val="16"/>
              </w:rPr>
              <w:t>PM2.5, PM10</w:t>
            </w:r>
          </w:p>
        </w:tc>
        <w:tc>
          <w:tcPr>
            <w:tcW w:w="0" w:type="auto"/>
          </w:tcPr>
          <w:p w14:paraId="216DAC7A" w14:textId="77777777" w:rsidR="008B670D" w:rsidRPr="005D4AB2" w:rsidRDefault="00514B36">
            <w:pPr>
              <w:pStyle w:val="Compact"/>
              <w:jc w:val="right"/>
              <w:rPr>
                <w:sz w:val="16"/>
                <w:szCs w:val="16"/>
              </w:rPr>
            </w:pPr>
            <w:r w:rsidRPr="005D4AB2">
              <w:rPr>
                <w:sz w:val="16"/>
                <w:szCs w:val="16"/>
              </w:rPr>
              <w:t>0.909</w:t>
            </w:r>
          </w:p>
        </w:tc>
        <w:tc>
          <w:tcPr>
            <w:tcW w:w="0" w:type="auto"/>
          </w:tcPr>
          <w:p w14:paraId="077E788D" w14:textId="77777777" w:rsidR="008B670D" w:rsidRPr="005D4AB2" w:rsidRDefault="00514B36">
            <w:pPr>
              <w:pStyle w:val="Compact"/>
              <w:jc w:val="right"/>
              <w:rPr>
                <w:sz w:val="16"/>
                <w:szCs w:val="16"/>
              </w:rPr>
            </w:pPr>
            <w:r w:rsidRPr="005D4AB2">
              <w:rPr>
                <w:sz w:val="16"/>
                <w:szCs w:val="16"/>
              </w:rPr>
              <w:t>0.972</w:t>
            </w:r>
          </w:p>
        </w:tc>
        <w:tc>
          <w:tcPr>
            <w:tcW w:w="0" w:type="auto"/>
          </w:tcPr>
          <w:p w14:paraId="19E35D7E" w14:textId="77777777" w:rsidR="008B670D" w:rsidRPr="005D4AB2" w:rsidRDefault="00514B36">
            <w:pPr>
              <w:pStyle w:val="Compact"/>
              <w:rPr>
                <w:sz w:val="16"/>
                <w:szCs w:val="16"/>
              </w:rPr>
            </w:pPr>
            <w:r w:rsidRPr="005D4AB2">
              <w:rPr>
                <w:sz w:val="16"/>
                <w:szCs w:val="16"/>
              </w:rPr>
              <w:t>open source</w:t>
            </w:r>
          </w:p>
        </w:tc>
        <w:tc>
          <w:tcPr>
            <w:tcW w:w="0" w:type="auto"/>
          </w:tcPr>
          <w:p w14:paraId="42865AF4" w14:textId="77777777" w:rsidR="008B670D" w:rsidRPr="005D4AB2" w:rsidRDefault="00514B36">
            <w:pPr>
              <w:pStyle w:val="Compact"/>
              <w:rPr>
                <w:sz w:val="16"/>
                <w:szCs w:val="16"/>
              </w:rPr>
            </w:pPr>
            <w:r w:rsidRPr="005D4AB2">
              <w:rPr>
                <w:sz w:val="16"/>
                <w:szCs w:val="16"/>
              </w:rPr>
              <w:t>Y</w:t>
            </w:r>
          </w:p>
        </w:tc>
        <w:tc>
          <w:tcPr>
            <w:tcW w:w="0" w:type="auto"/>
          </w:tcPr>
          <w:p w14:paraId="375C149D" w14:textId="77777777" w:rsidR="008B670D" w:rsidRPr="005D4AB2" w:rsidRDefault="00514B36">
            <w:pPr>
              <w:pStyle w:val="Compact"/>
              <w:rPr>
                <w:sz w:val="16"/>
                <w:szCs w:val="16"/>
              </w:rPr>
            </w:pPr>
            <w:r w:rsidRPr="005D4AB2">
              <w:rPr>
                <w:sz w:val="16"/>
                <w:szCs w:val="16"/>
              </w:rPr>
              <w:t>non commercial</w:t>
            </w:r>
          </w:p>
        </w:tc>
        <w:tc>
          <w:tcPr>
            <w:tcW w:w="0" w:type="auto"/>
          </w:tcPr>
          <w:p w14:paraId="628F99EF" w14:textId="77777777" w:rsidR="008B670D" w:rsidRPr="005D4AB2" w:rsidRDefault="00514B36">
            <w:pPr>
              <w:pStyle w:val="Compact"/>
              <w:jc w:val="right"/>
              <w:rPr>
                <w:sz w:val="16"/>
                <w:szCs w:val="16"/>
              </w:rPr>
            </w:pPr>
            <w:r w:rsidRPr="005D4AB2">
              <w:rPr>
                <w:sz w:val="16"/>
                <w:szCs w:val="16"/>
              </w:rPr>
              <w:t>1000</w:t>
            </w:r>
          </w:p>
        </w:tc>
      </w:tr>
      <w:tr w:rsidR="008B670D" w:rsidRPr="005D4AB2" w14:paraId="0372749E" w14:textId="77777777">
        <w:tc>
          <w:tcPr>
            <w:tcW w:w="0" w:type="auto"/>
          </w:tcPr>
          <w:p w14:paraId="444DFCB6" w14:textId="77777777" w:rsidR="008B670D" w:rsidRPr="005D4AB2" w:rsidRDefault="00514B36">
            <w:pPr>
              <w:pStyle w:val="Compact"/>
              <w:rPr>
                <w:sz w:val="16"/>
                <w:szCs w:val="16"/>
              </w:rPr>
            </w:pPr>
            <w:r w:rsidRPr="005D4AB2">
              <w:rPr>
                <w:b/>
                <w:sz w:val="16"/>
                <w:szCs w:val="16"/>
              </w:rPr>
              <w:t>Air Quality Station</w:t>
            </w:r>
          </w:p>
        </w:tc>
        <w:tc>
          <w:tcPr>
            <w:tcW w:w="0" w:type="auto"/>
          </w:tcPr>
          <w:p w14:paraId="7EE4B65E" w14:textId="77777777" w:rsidR="008B670D" w:rsidRPr="005D4AB2" w:rsidRDefault="00514B36">
            <w:pPr>
              <w:pStyle w:val="Compact"/>
              <w:rPr>
                <w:sz w:val="16"/>
                <w:szCs w:val="16"/>
              </w:rPr>
            </w:pPr>
            <w:r w:rsidRPr="005D4AB2">
              <w:rPr>
                <w:sz w:val="16"/>
                <w:szCs w:val="16"/>
              </w:rPr>
              <w:t>PM1</w:t>
            </w:r>
          </w:p>
        </w:tc>
        <w:tc>
          <w:tcPr>
            <w:tcW w:w="0" w:type="auto"/>
          </w:tcPr>
          <w:p w14:paraId="273535B4" w14:textId="77777777" w:rsidR="008B670D" w:rsidRPr="005D4AB2" w:rsidRDefault="00514B36">
            <w:pPr>
              <w:pStyle w:val="Compact"/>
              <w:jc w:val="right"/>
              <w:rPr>
                <w:sz w:val="16"/>
                <w:szCs w:val="16"/>
              </w:rPr>
            </w:pPr>
            <w:r w:rsidRPr="005D4AB2">
              <w:rPr>
                <w:sz w:val="16"/>
                <w:szCs w:val="16"/>
              </w:rPr>
              <w:t>0.94</w:t>
            </w:r>
          </w:p>
        </w:tc>
        <w:tc>
          <w:tcPr>
            <w:tcW w:w="0" w:type="auto"/>
          </w:tcPr>
          <w:p w14:paraId="3F59F01D" w14:textId="77777777" w:rsidR="008B670D" w:rsidRPr="005D4AB2" w:rsidRDefault="00514B36">
            <w:pPr>
              <w:pStyle w:val="Compact"/>
              <w:jc w:val="right"/>
              <w:rPr>
                <w:sz w:val="16"/>
                <w:szCs w:val="16"/>
              </w:rPr>
            </w:pPr>
            <w:r w:rsidRPr="005D4AB2">
              <w:rPr>
                <w:sz w:val="16"/>
                <w:szCs w:val="16"/>
              </w:rPr>
              <w:t>0.89</w:t>
            </w:r>
          </w:p>
        </w:tc>
        <w:tc>
          <w:tcPr>
            <w:tcW w:w="0" w:type="auto"/>
          </w:tcPr>
          <w:p w14:paraId="785D6B70" w14:textId="77777777" w:rsidR="008B670D" w:rsidRPr="005D4AB2" w:rsidRDefault="00514B36">
            <w:pPr>
              <w:pStyle w:val="Compact"/>
              <w:rPr>
                <w:sz w:val="16"/>
                <w:szCs w:val="16"/>
              </w:rPr>
            </w:pPr>
            <w:r w:rsidRPr="005D4AB2">
              <w:rPr>
                <w:sz w:val="16"/>
                <w:szCs w:val="16"/>
              </w:rPr>
              <w:t>black box</w:t>
            </w:r>
          </w:p>
        </w:tc>
        <w:tc>
          <w:tcPr>
            <w:tcW w:w="0" w:type="auto"/>
          </w:tcPr>
          <w:p w14:paraId="32EF9EE6" w14:textId="77777777" w:rsidR="008B670D" w:rsidRPr="005D4AB2" w:rsidRDefault="00514B36">
            <w:pPr>
              <w:pStyle w:val="Compact"/>
              <w:rPr>
                <w:sz w:val="16"/>
                <w:szCs w:val="16"/>
              </w:rPr>
            </w:pPr>
            <w:r w:rsidRPr="005D4AB2">
              <w:rPr>
                <w:sz w:val="16"/>
                <w:szCs w:val="16"/>
              </w:rPr>
              <w:t>Y</w:t>
            </w:r>
          </w:p>
        </w:tc>
        <w:tc>
          <w:tcPr>
            <w:tcW w:w="0" w:type="auto"/>
          </w:tcPr>
          <w:p w14:paraId="2DAFB718" w14:textId="77777777" w:rsidR="008B670D" w:rsidRPr="005D4AB2" w:rsidRDefault="00514B36">
            <w:pPr>
              <w:pStyle w:val="Compact"/>
              <w:rPr>
                <w:sz w:val="16"/>
                <w:szCs w:val="16"/>
              </w:rPr>
            </w:pPr>
            <w:r w:rsidRPr="005D4AB2">
              <w:rPr>
                <w:sz w:val="16"/>
                <w:szCs w:val="16"/>
              </w:rPr>
              <w:t>non commercial</w:t>
            </w:r>
          </w:p>
        </w:tc>
        <w:tc>
          <w:tcPr>
            <w:tcW w:w="0" w:type="auto"/>
          </w:tcPr>
          <w:p w14:paraId="490FEFE1" w14:textId="77777777" w:rsidR="008B670D" w:rsidRPr="005D4AB2" w:rsidRDefault="00514B36">
            <w:pPr>
              <w:pStyle w:val="Compact"/>
              <w:jc w:val="right"/>
              <w:rPr>
                <w:sz w:val="16"/>
                <w:szCs w:val="16"/>
              </w:rPr>
            </w:pPr>
            <w:r w:rsidRPr="005D4AB2">
              <w:rPr>
                <w:sz w:val="16"/>
                <w:szCs w:val="16"/>
              </w:rPr>
              <w:t>1760</w:t>
            </w:r>
          </w:p>
        </w:tc>
      </w:tr>
      <w:tr w:rsidR="008B670D" w:rsidRPr="005D4AB2" w14:paraId="77CA3EAD" w14:textId="77777777">
        <w:tc>
          <w:tcPr>
            <w:tcW w:w="0" w:type="auto"/>
          </w:tcPr>
          <w:p w14:paraId="58F077C3" w14:textId="77777777" w:rsidR="008B670D" w:rsidRPr="005D4AB2" w:rsidRDefault="00514B36">
            <w:pPr>
              <w:pStyle w:val="Compact"/>
              <w:rPr>
                <w:sz w:val="16"/>
                <w:szCs w:val="16"/>
              </w:rPr>
            </w:pPr>
            <w:r w:rsidRPr="005D4AB2">
              <w:rPr>
                <w:b/>
                <w:sz w:val="16"/>
                <w:szCs w:val="16"/>
              </w:rPr>
              <w:t>AQY v0.5</w:t>
            </w:r>
          </w:p>
        </w:tc>
        <w:tc>
          <w:tcPr>
            <w:tcW w:w="0" w:type="auto"/>
          </w:tcPr>
          <w:p w14:paraId="1C2F4DAE" w14:textId="77777777" w:rsidR="008B670D" w:rsidRPr="005D4AB2" w:rsidRDefault="00514B36">
            <w:pPr>
              <w:pStyle w:val="Compact"/>
              <w:rPr>
                <w:sz w:val="16"/>
                <w:szCs w:val="16"/>
              </w:rPr>
            </w:pPr>
            <w:r w:rsidRPr="005D4AB2">
              <w:rPr>
                <w:sz w:val="16"/>
                <w:szCs w:val="16"/>
              </w:rPr>
              <w:t>PM2.5</w:t>
            </w:r>
          </w:p>
        </w:tc>
        <w:tc>
          <w:tcPr>
            <w:tcW w:w="0" w:type="auto"/>
          </w:tcPr>
          <w:p w14:paraId="5DC3DDE2" w14:textId="77777777" w:rsidR="008B670D" w:rsidRPr="005D4AB2" w:rsidRDefault="00514B36">
            <w:pPr>
              <w:pStyle w:val="Compact"/>
              <w:jc w:val="right"/>
              <w:rPr>
                <w:sz w:val="16"/>
                <w:szCs w:val="16"/>
              </w:rPr>
            </w:pPr>
            <w:r w:rsidRPr="005D4AB2">
              <w:rPr>
                <w:sz w:val="16"/>
                <w:szCs w:val="16"/>
              </w:rPr>
              <w:t>0.9092</w:t>
            </w:r>
          </w:p>
        </w:tc>
        <w:tc>
          <w:tcPr>
            <w:tcW w:w="0" w:type="auto"/>
          </w:tcPr>
          <w:p w14:paraId="3E24007E" w14:textId="77777777" w:rsidR="008B670D" w:rsidRPr="005D4AB2" w:rsidRDefault="00514B36">
            <w:pPr>
              <w:pStyle w:val="Compact"/>
              <w:jc w:val="right"/>
              <w:rPr>
                <w:sz w:val="16"/>
                <w:szCs w:val="16"/>
              </w:rPr>
            </w:pPr>
            <w:r w:rsidRPr="005D4AB2">
              <w:rPr>
                <w:sz w:val="16"/>
                <w:szCs w:val="16"/>
              </w:rPr>
              <w:t>0.9393</w:t>
            </w:r>
          </w:p>
        </w:tc>
        <w:tc>
          <w:tcPr>
            <w:tcW w:w="0" w:type="auto"/>
          </w:tcPr>
          <w:p w14:paraId="0633B001" w14:textId="77777777" w:rsidR="008B670D" w:rsidRPr="005D4AB2" w:rsidRDefault="00514B36">
            <w:pPr>
              <w:pStyle w:val="Compact"/>
              <w:rPr>
                <w:sz w:val="16"/>
                <w:szCs w:val="16"/>
              </w:rPr>
            </w:pPr>
            <w:r w:rsidRPr="005D4AB2">
              <w:rPr>
                <w:sz w:val="16"/>
                <w:szCs w:val="16"/>
              </w:rPr>
              <w:t>black box</w:t>
            </w:r>
          </w:p>
        </w:tc>
        <w:tc>
          <w:tcPr>
            <w:tcW w:w="0" w:type="auto"/>
          </w:tcPr>
          <w:p w14:paraId="07F3BBC2" w14:textId="77777777" w:rsidR="008B670D" w:rsidRPr="005D4AB2" w:rsidRDefault="00514B36">
            <w:pPr>
              <w:pStyle w:val="Compact"/>
              <w:rPr>
                <w:sz w:val="16"/>
                <w:szCs w:val="16"/>
              </w:rPr>
            </w:pPr>
            <w:r w:rsidRPr="005D4AB2">
              <w:rPr>
                <w:sz w:val="16"/>
                <w:szCs w:val="16"/>
              </w:rPr>
              <w:t>updated</w:t>
            </w:r>
          </w:p>
        </w:tc>
        <w:tc>
          <w:tcPr>
            <w:tcW w:w="0" w:type="auto"/>
          </w:tcPr>
          <w:p w14:paraId="2C76A718" w14:textId="77777777" w:rsidR="008B670D" w:rsidRPr="005D4AB2" w:rsidRDefault="00514B36">
            <w:pPr>
              <w:pStyle w:val="Compact"/>
              <w:rPr>
                <w:sz w:val="16"/>
                <w:szCs w:val="16"/>
              </w:rPr>
            </w:pPr>
            <w:r w:rsidRPr="005D4AB2">
              <w:rPr>
                <w:sz w:val="16"/>
                <w:szCs w:val="16"/>
              </w:rPr>
              <w:t>commercial</w:t>
            </w:r>
          </w:p>
        </w:tc>
        <w:tc>
          <w:tcPr>
            <w:tcW w:w="0" w:type="auto"/>
          </w:tcPr>
          <w:p w14:paraId="5EF4FE3C" w14:textId="77777777" w:rsidR="008B670D" w:rsidRPr="005D4AB2" w:rsidRDefault="00514B36">
            <w:pPr>
              <w:pStyle w:val="Compact"/>
              <w:jc w:val="right"/>
              <w:rPr>
                <w:sz w:val="16"/>
                <w:szCs w:val="16"/>
              </w:rPr>
            </w:pPr>
            <w:r w:rsidRPr="005D4AB2">
              <w:rPr>
                <w:sz w:val="16"/>
                <w:szCs w:val="16"/>
              </w:rPr>
              <w:t>2640</w:t>
            </w:r>
          </w:p>
        </w:tc>
      </w:tr>
      <w:tr w:rsidR="008B670D" w:rsidRPr="005D4AB2" w14:paraId="77A4C99A" w14:textId="77777777">
        <w:tc>
          <w:tcPr>
            <w:tcW w:w="0" w:type="auto"/>
          </w:tcPr>
          <w:p w14:paraId="24D36EDB" w14:textId="77777777" w:rsidR="008B670D" w:rsidRPr="005D4AB2" w:rsidRDefault="00514B36">
            <w:pPr>
              <w:pStyle w:val="Compact"/>
              <w:rPr>
                <w:sz w:val="16"/>
                <w:szCs w:val="16"/>
              </w:rPr>
            </w:pPr>
            <w:r w:rsidRPr="005D4AB2">
              <w:rPr>
                <w:b/>
                <w:sz w:val="16"/>
                <w:szCs w:val="16"/>
              </w:rPr>
              <w:t>Vaisala AQT410 v.1.15</w:t>
            </w:r>
          </w:p>
        </w:tc>
        <w:tc>
          <w:tcPr>
            <w:tcW w:w="0" w:type="auto"/>
          </w:tcPr>
          <w:p w14:paraId="5E5092B6" w14:textId="77777777" w:rsidR="008B670D" w:rsidRPr="005D4AB2" w:rsidRDefault="00514B36">
            <w:pPr>
              <w:pStyle w:val="Compact"/>
              <w:rPr>
                <w:sz w:val="16"/>
                <w:szCs w:val="16"/>
              </w:rPr>
            </w:pPr>
            <w:r w:rsidRPr="005D4AB2">
              <w:rPr>
                <w:sz w:val="16"/>
                <w:szCs w:val="16"/>
              </w:rPr>
              <w:t>CO</w:t>
            </w:r>
          </w:p>
        </w:tc>
        <w:tc>
          <w:tcPr>
            <w:tcW w:w="0" w:type="auto"/>
          </w:tcPr>
          <w:p w14:paraId="54193113" w14:textId="77777777" w:rsidR="008B670D" w:rsidRPr="005D4AB2" w:rsidRDefault="00514B36">
            <w:pPr>
              <w:pStyle w:val="Compact"/>
              <w:jc w:val="right"/>
              <w:rPr>
                <w:sz w:val="16"/>
                <w:szCs w:val="16"/>
              </w:rPr>
            </w:pPr>
            <w:r w:rsidRPr="005D4AB2">
              <w:rPr>
                <w:sz w:val="16"/>
                <w:szCs w:val="16"/>
              </w:rPr>
              <w:t>0.8612</w:t>
            </w:r>
          </w:p>
        </w:tc>
        <w:tc>
          <w:tcPr>
            <w:tcW w:w="0" w:type="auto"/>
          </w:tcPr>
          <w:p w14:paraId="657C8163" w14:textId="77777777" w:rsidR="008B670D" w:rsidRPr="005D4AB2" w:rsidRDefault="00514B36">
            <w:pPr>
              <w:pStyle w:val="Compact"/>
              <w:jc w:val="right"/>
              <w:rPr>
                <w:sz w:val="16"/>
                <w:szCs w:val="16"/>
              </w:rPr>
            </w:pPr>
            <w:r w:rsidRPr="005D4AB2">
              <w:rPr>
                <w:sz w:val="16"/>
                <w:szCs w:val="16"/>
              </w:rPr>
              <w:t>0.9105</w:t>
            </w:r>
          </w:p>
        </w:tc>
        <w:tc>
          <w:tcPr>
            <w:tcW w:w="0" w:type="auto"/>
          </w:tcPr>
          <w:p w14:paraId="747CAAD9" w14:textId="77777777" w:rsidR="008B670D" w:rsidRPr="005D4AB2" w:rsidRDefault="00514B36">
            <w:pPr>
              <w:pStyle w:val="Compact"/>
              <w:rPr>
                <w:sz w:val="16"/>
                <w:szCs w:val="16"/>
              </w:rPr>
            </w:pPr>
            <w:r w:rsidRPr="005D4AB2">
              <w:rPr>
                <w:sz w:val="16"/>
                <w:szCs w:val="16"/>
              </w:rPr>
              <w:t>black box</w:t>
            </w:r>
          </w:p>
        </w:tc>
        <w:tc>
          <w:tcPr>
            <w:tcW w:w="0" w:type="auto"/>
          </w:tcPr>
          <w:p w14:paraId="6DB338A5" w14:textId="77777777" w:rsidR="008B670D" w:rsidRPr="005D4AB2" w:rsidRDefault="00514B36">
            <w:pPr>
              <w:pStyle w:val="Compact"/>
              <w:rPr>
                <w:sz w:val="16"/>
                <w:szCs w:val="16"/>
              </w:rPr>
            </w:pPr>
            <w:r w:rsidRPr="005D4AB2">
              <w:rPr>
                <w:sz w:val="16"/>
                <w:szCs w:val="16"/>
              </w:rPr>
              <w:t>Y</w:t>
            </w:r>
          </w:p>
        </w:tc>
        <w:tc>
          <w:tcPr>
            <w:tcW w:w="0" w:type="auto"/>
          </w:tcPr>
          <w:p w14:paraId="0F910EDA" w14:textId="77777777" w:rsidR="008B670D" w:rsidRPr="005D4AB2" w:rsidRDefault="00514B36">
            <w:pPr>
              <w:pStyle w:val="Compact"/>
              <w:rPr>
                <w:sz w:val="16"/>
                <w:szCs w:val="16"/>
              </w:rPr>
            </w:pPr>
            <w:r w:rsidRPr="005D4AB2">
              <w:rPr>
                <w:sz w:val="16"/>
                <w:szCs w:val="16"/>
              </w:rPr>
              <w:t>commercial</w:t>
            </w:r>
          </w:p>
        </w:tc>
        <w:tc>
          <w:tcPr>
            <w:tcW w:w="0" w:type="auto"/>
          </w:tcPr>
          <w:p w14:paraId="4AF36CE1" w14:textId="77777777" w:rsidR="008B670D" w:rsidRPr="005D4AB2" w:rsidRDefault="00514B36">
            <w:pPr>
              <w:pStyle w:val="Compact"/>
              <w:jc w:val="right"/>
              <w:rPr>
                <w:sz w:val="16"/>
                <w:szCs w:val="16"/>
              </w:rPr>
            </w:pPr>
            <w:r w:rsidRPr="005D4AB2">
              <w:rPr>
                <w:sz w:val="16"/>
                <w:szCs w:val="16"/>
              </w:rPr>
              <w:t>3256</w:t>
            </w:r>
          </w:p>
        </w:tc>
      </w:tr>
    </w:tbl>
    <w:p w14:paraId="07D71F4C" w14:textId="77777777" w:rsidR="008B670D" w:rsidRDefault="008B670D">
      <w:pPr>
        <w:pStyle w:val="BodyText"/>
      </w:pPr>
    </w:p>
    <w:p w14:paraId="62D84DF2" w14:textId="77777777" w:rsidR="008B670D" w:rsidRDefault="00514B36">
      <w:pPr>
        <w:pStyle w:val="BodyText"/>
      </w:pPr>
      <w:r>
        <w:lastRenderedPageBreak/>
        <w:t xml:space="preserve">In </w:t>
      </w:r>
      <w:r>
        <w:rPr>
          <w:b/>
        </w:rPr>
        <w:t>Figure 16</w:t>
      </w:r>
      <w:r>
        <w:t xml:space="preserve"> we reported the relation between the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selling price of OEM/SS for field tests comparisons of sensors against reference systems using 1 hour averaged data. As shown in </w:t>
      </w:r>
      <w:r>
        <w:rPr>
          <w:b/>
        </w:rPr>
        <w:t>Figure 16</w:t>
      </w:r>
      <w:r>
        <w:t xml:space="preserve">, we did not find a significative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On the other hand, we could observe a slight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regression equations indicated in </w:t>
      </w:r>
      <w:r>
        <w:rPr>
          <w:b/>
        </w:rPr>
        <w:t>Figure 16</w:t>
      </w:r>
      <w:r>
        <w:t xml:space="preserve"> have been calculated only considering “living” (or active) OEM/sensor when compared to reference measurements during field tests. For 24 hour averaged data from both OEMs and SS we did not show any relationship between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selling price.</w:t>
      </w:r>
    </w:p>
    <w:p w14:paraId="1F33249E" w14:textId="77777777" w:rsidR="008B670D" w:rsidRDefault="00514B36" w:rsidP="005D4AB2">
      <w:pPr>
        <w:jc w:val="center"/>
      </w:pPr>
      <w:r>
        <w:rPr>
          <w:noProof/>
          <w:lang w:val="en-GB" w:eastAsia="en-GB"/>
        </w:rPr>
        <w:drawing>
          <wp:inline distT="0" distB="0" distL="0" distR="0" wp14:anchorId="2AE883D3" wp14:editId="3515EF33">
            <wp:extent cx="5114925" cy="5276850"/>
            <wp:effectExtent l="0" t="0" r="9525" b="0"/>
            <wp:docPr id="16" name="Picture" descr="Figure 16. Relation between prices of OEMs/Sensor Systems (SS) and R^2 for field test only. Logarithmic scale has been set for both axis. Open source and black box models are indicated with open and full circles, respectively. Names of living and non-living sensors are indicated in black and blue color, respectively. R^2 refers to data averaged over 1 hour. Grey shade in the fit plots indicate a pointwise 95% confidence interval on the fitted value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6-1.png"/>
                    <pic:cNvPicPr>
                      <a:picLocks noChangeAspect="1" noChangeArrowheads="1"/>
                    </pic:cNvPicPr>
                  </pic:nvPicPr>
                  <pic:blipFill>
                    <a:blip r:embed="rId26"/>
                    <a:stretch>
                      <a:fillRect/>
                    </a:stretch>
                  </pic:blipFill>
                  <pic:spPr bwMode="auto">
                    <a:xfrm>
                      <a:off x="0" y="0"/>
                      <a:ext cx="5114925" cy="5276850"/>
                    </a:xfrm>
                    <a:prstGeom prst="rect">
                      <a:avLst/>
                    </a:prstGeom>
                    <a:noFill/>
                    <a:ln w="9525">
                      <a:noFill/>
                      <a:headEnd/>
                      <a:tailEnd/>
                    </a:ln>
                  </pic:spPr>
                </pic:pic>
              </a:graphicData>
            </a:graphic>
          </wp:inline>
        </w:drawing>
      </w:r>
    </w:p>
    <w:p w14:paraId="081083DD" w14:textId="77777777" w:rsidR="008B670D" w:rsidRDefault="00514B36">
      <w:pPr>
        <w:pStyle w:val="ImageCaption"/>
      </w:pPr>
      <w:r>
        <w:rPr>
          <w:b/>
        </w:rPr>
        <w:t>Figure 16.</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field test only. Logarithmic scale has been set for both axis. Open source and black box models are indicated with open and full circles, respectively. Names of ‘living’ and ‘non-living’ sensors are indicated in black and blue color, respectively.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refers to data averaged over 1 hour. Grey shade in the fit plots indicate a pointwise 95% confidence interval on the fitted values.</w:t>
      </w:r>
    </w:p>
    <w:p w14:paraId="7C9F6D2E" w14:textId="77777777" w:rsidR="008B670D" w:rsidRDefault="008B670D">
      <w:pPr>
        <w:pStyle w:val="BodyText"/>
      </w:pPr>
    </w:p>
    <w:p w14:paraId="0B2C6AE3" w14:textId="77777777" w:rsidR="008B670D" w:rsidRDefault="00514B36">
      <w:pPr>
        <w:pStyle w:val="BodyText"/>
      </w:pPr>
      <w:r>
        <w:t xml:space="preserve">As shown in Figure 16, most of the reviewed sensor systems are “black box” systems. This means that the end-user cannot perform any further correction or re-calibration on the sensor system itself. The relationship observed between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price of the sensor system, it is an evidence that complexity of building a detector for air quality is somewhat linked to the choice of materials, multi-functionality and time-spent to develop a reliable sensor system.</w:t>
      </w:r>
    </w:p>
    <w:p w14:paraId="420D2C9B" w14:textId="77777777" w:rsidR="008B670D" w:rsidRDefault="00514B36">
      <w:pPr>
        <w:pStyle w:val="BodyText"/>
      </w:pPr>
      <w:r>
        <w:t xml:space="preserve">In order to target sensor systems in closer agreement and accuracy with reference systems, we displayed the distribution of SS models with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0.5 &lt; </w:t>
      </w:r>
      <m:oMath>
        <m:r>
          <w:rPr>
            <w:rFonts w:ascii="Cambria Math" w:hAnsi="Cambria Math"/>
          </w:rPr>
          <m:t>mean</m:t>
        </m:r>
      </m:oMath>
      <w:r>
        <w:t xml:space="preserve"> </w:t>
      </w:r>
      <m:oMath>
        <m:r>
          <w:rPr>
            <w:rFonts w:ascii="Cambria Math" w:hAnsi="Cambria Math"/>
          </w:rPr>
          <m:t>slope</m:t>
        </m:r>
      </m:oMath>
      <w:r>
        <w:t xml:space="preserve"> &lt; 1.2. </w:t>
      </w:r>
      <w:r>
        <w:rPr>
          <w:b/>
        </w:rPr>
        <w:t>Figure 17</w:t>
      </w:r>
      <w:r>
        <w:t xml:space="preserve"> indicates the </w:t>
      </w:r>
      <w:r>
        <w:rPr>
          <w:b/>
        </w:rPr>
        <w:t>2B Tech. (POM)</w:t>
      </w:r>
      <w:r>
        <w:t xml:space="preserve"> by </w:t>
      </w:r>
      <w:r>
        <w:rPr>
          <w:b/>
        </w:rPr>
        <w:t>2B Technologies</w:t>
      </w:r>
      <w:r>
        <w:t xml:space="preserve">, the </w:t>
      </w:r>
      <w:r>
        <w:rPr>
          <w:b/>
        </w:rPr>
        <w:t>AirSensEUR (v.2)</w:t>
      </w:r>
      <w:r>
        <w:t xml:space="preserve"> by </w:t>
      </w:r>
      <w:r>
        <w:rPr>
          <w:b/>
        </w:rPr>
        <w:t>Liberantentio</w:t>
      </w:r>
      <w:r>
        <w:t xml:space="preserve">, the </w:t>
      </w:r>
      <w:r>
        <w:rPr>
          <w:b/>
        </w:rPr>
        <w:t>S-500</w:t>
      </w:r>
      <w:r>
        <w:t xml:space="preserve"> by </w:t>
      </w:r>
      <w:r>
        <w:rPr>
          <w:b/>
        </w:rPr>
        <w:t>Aeroqual</w:t>
      </w:r>
      <w:r>
        <w:t xml:space="preserve">, the </w:t>
      </w:r>
      <w:r>
        <w:rPr>
          <w:b/>
        </w:rPr>
        <w:t>Egg (v.2)</w:t>
      </w:r>
      <w:r>
        <w:t xml:space="preserve"> by </w:t>
      </w:r>
      <w:r>
        <w:rPr>
          <w:b/>
        </w:rPr>
        <w:t>Air Quality Egg</w:t>
      </w:r>
      <w:r>
        <w:t xml:space="preserve">, the </w:t>
      </w:r>
      <w:r>
        <w:rPr>
          <w:b/>
        </w:rPr>
        <w:t>AQT410 v.1.15</w:t>
      </w:r>
      <w:r>
        <w:t xml:space="preserve"> by </w:t>
      </w:r>
      <w:r>
        <w:rPr>
          <w:b/>
        </w:rPr>
        <w:t>Vaisala</w:t>
      </w:r>
      <w:r>
        <w:t xml:space="preserve"> and the </w:t>
      </w:r>
      <w:r>
        <w:rPr>
          <w:b/>
        </w:rPr>
        <w:t>AirVeraCity</w:t>
      </w:r>
      <w:r>
        <w:t xml:space="preserve"> as the one having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1 and $ </w:t>
      </w:r>
      <m:oMath>
        <m:r>
          <w:rPr>
            <w:rFonts w:ascii="Cambria Math" w:hAnsi="Cambria Math"/>
          </w:rPr>
          <m:t>mean</m:t>
        </m:r>
      </m:oMath>
      <w:r>
        <w:t xml:space="preserve"> </w:t>
      </w:r>
      <m:oMath>
        <m:r>
          <w:rPr>
            <w:rFonts w:ascii="Cambria Math" w:hAnsi="Cambria Math"/>
          </w:rPr>
          <m:t>slope</m:t>
        </m:r>
      </m:oMath>
      <w:r>
        <w:t xml:space="preserve"> = 1. These sensor systems give indicative measurements of air pollutants when comparared with the traditional reference monitoring systems over 1 hour averaging time. On the other hand, other sensors such as the </w:t>
      </w:r>
      <w:r>
        <w:rPr>
          <w:b/>
        </w:rPr>
        <w:t>PA-II</w:t>
      </w:r>
      <w:r>
        <w:t xml:space="preserve"> by </w:t>
      </w:r>
      <w:r>
        <w:rPr>
          <w:b/>
        </w:rPr>
        <w:t>Purple Air</w:t>
      </w:r>
      <w:r>
        <w:t xml:space="preserve">, the </w:t>
      </w:r>
      <w:r>
        <w:rPr>
          <w:b/>
        </w:rPr>
        <w:t>AirNut</w:t>
      </w:r>
      <w:r>
        <w:t xml:space="preserve">, the </w:t>
      </w:r>
      <w:r>
        <w:rPr>
          <w:b/>
        </w:rPr>
        <w:t>AQMesh v.3.0</w:t>
      </w:r>
      <w:r>
        <w:t xml:space="preserve"> by </w:t>
      </w:r>
      <w:r>
        <w:rPr>
          <w:b/>
        </w:rPr>
        <w:t>AQMesh</w:t>
      </w:r>
      <w:r>
        <w:t xml:space="preserve"> and, the </w:t>
      </w:r>
      <w:r>
        <w:rPr>
          <w:b/>
        </w:rPr>
        <w:t>AQY v0.5</w:t>
      </w:r>
      <w:r>
        <w:t xml:space="preserve"> by </w:t>
      </w:r>
      <w:r>
        <w:rPr>
          <w:b/>
        </w:rPr>
        <w:t>Aeroqual</w:t>
      </w:r>
      <w:r>
        <w:t xml:space="preserve"> showed good agreement with reference systems but lower accuracy.</w:t>
      </w:r>
    </w:p>
    <w:p w14:paraId="0E74FB3F" w14:textId="77777777" w:rsidR="008B670D" w:rsidRDefault="00514B36" w:rsidP="005D4AB2">
      <w:pPr>
        <w:jc w:val="center"/>
      </w:pPr>
      <w:r>
        <w:rPr>
          <w:noProof/>
          <w:lang w:val="en-GB" w:eastAsia="en-GB"/>
        </w:rPr>
        <w:drawing>
          <wp:inline distT="0" distB="0" distL="0" distR="0" wp14:anchorId="25863E30" wp14:editId="2A0C75EE">
            <wp:extent cx="4295775" cy="4114800"/>
            <wp:effectExtent l="19050" t="19050" r="28575" b="19050"/>
            <wp:docPr id="17" name="Picture" descr="Figure 17. Correspondence between R^2 and slope for sensor systems (SS). Only sensor models with mean R^2 &gt; 0.75 and 0.5 &lt; mean slope &lt; 1.2 are shown. Names of living and non-living sensors are indicated in black and blue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7-1.png"/>
                    <pic:cNvPicPr>
                      <a:picLocks noChangeAspect="1" noChangeArrowheads="1"/>
                    </pic:cNvPicPr>
                  </pic:nvPicPr>
                  <pic:blipFill>
                    <a:blip r:embed="rId27"/>
                    <a:stretch>
                      <a:fillRect/>
                    </a:stretch>
                  </pic:blipFill>
                  <pic:spPr bwMode="auto">
                    <a:xfrm>
                      <a:off x="0" y="0"/>
                      <a:ext cx="4295775" cy="4114800"/>
                    </a:xfrm>
                    <a:prstGeom prst="rect">
                      <a:avLst/>
                    </a:prstGeom>
                    <a:noFill/>
                    <a:ln w="9525">
                      <a:solidFill>
                        <a:schemeClr val="tx1"/>
                      </a:solidFill>
                      <a:headEnd/>
                      <a:tailEnd/>
                    </a:ln>
                  </pic:spPr>
                </pic:pic>
              </a:graphicData>
            </a:graphic>
          </wp:inline>
        </w:drawing>
      </w:r>
    </w:p>
    <w:p w14:paraId="38D7578F" w14:textId="77777777" w:rsidR="008B670D" w:rsidRDefault="00514B36" w:rsidP="00D32329">
      <w:pPr>
        <w:pStyle w:val="ImageCaption"/>
      </w:pPr>
      <w:r>
        <w:rPr>
          <w:b/>
        </w:rPr>
        <w:t>Figure 17.</w:t>
      </w:r>
      <w:r>
        <w:t xml:space="preserve"> Correspondence between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slope for sensor systems (SS). Only sensor models with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0.5 &lt; </w:t>
      </w:r>
      <m:oMath>
        <m:r>
          <w:rPr>
            <w:rFonts w:ascii="Cambria Math" w:hAnsi="Cambria Math"/>
          </w:rPr>
          <m:t>mean</m:t>
        </m:r>
      </m:oMath>
      <w:r>
        <w:t xml:space="preserve"> </w:t>
      </w:r>
      <m:oMath>
        <m:r>
          <w:rPr>
            <w:rFonts w:ascii="Cambria Math" w:hAnsi="Cambria Math"/>
          </w:rPr>
          <m:t>slope</m:t>
        </m:r>
      </m:oMath>
      <w:r>
        <w:t xml:space="preserve"> &lt; 1.2 are shown. Names of ‘living’ and ‘non-living’ sensors are indicated in black and blue color, respectively.</w:t>
      </w:r>
    </w:p>
    <w:p w14:paraId="3846E137" w14:textId="77777777" w:rsidR="008B670D" w:rsidRDefault="00514B36">
      <w:pPr>
        <w:pStyle w:val="Heading2"/>
      </w:pPr>
      <w:bookmarkStart w:id="120" w:name="conclusions"/>
      <w:bookmarkEnd w:id="120"/>
      <w:r>
        <w:lastRenderedPageBreak/>
        <w:t>7. Conclusions</w:t>
      </w:r>
    </w:p>
    <w:p w14:paraId="123AD3C6" w14:textId="77777777" w:rsidR="008B670D" w:rsidRDefault="00514B36">
      <w:pPr>
        <w:pStyle w:val="FirstParagraph"/>
      </w:pPr>
      <w:r>
        <w:t>According to the European Air Quality Directive2, a sensor system can be considered “Equivalent” when it meets the Data Quality Objectives (DQOs) set for data capture and uncertainty3,4 .In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hyperlink w:anchor="ref-key-vocs_metrology_2017">
        <w:r>
          <w:rPr>
            <w:rStyle w:val="Hyperlink"/>
            <w:vertAlign w:val="superscript"/>
          </w:rPr>
          <w:t>35</w:t>
        </w:r>
      </w:hyperlink>
      <w:r>
        <w:t>.</w:t>
      </w:r>
    </w:p>
    <w:p w14:paraId="75DB0FC5" w14:textId="77777777" w:rsidR="008B670D" w:rsidRDefault="008B670D">
      <w:pPr>
        <w:pStyle w:val="BodyText"/>
      </w:pPr>
    </w:p>
    <w:p w14:paraId="6FF8E549" w14:textId="77777777" w:rsidR="008B670D" w:rsidRDefault="00514B36">
      <w:pPr>
        <w:pStyle w:val="Heading2"/>
      </w:pPr>
      <w:bookmarkStart w:id="121" w:name="bibliography"/>
      <w:bookmarkEnd w:id="121"/>
      <w:r>
        <w:t>8. Bibliography</w:t>
      </w:r>
    </w:p>
    <w:p w14:paraId="3A8110F0" w14:textId="77777777" w:rsidR="008B670D" w:rsidRDefault="008B670D">
      <w:pPr>
        <w:pStyle w:val="FirstParagraph"/>
      </w:pPr>
    </w:p>
    <w:p w14:paraId="0473A4ED" w14:textId="77777777" w:rsidR="008B670D" w:rsidRDefault="00514B36">
      <w:pPr>
        <w:pStyle w:val="Bibliography"/>
      </w:pPr>
      <w:r>
        <w:t xml:space="preserve">1.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14:paraId="638AD47D" w14:textId="77777777" w:rsidR="008B670D" w:rsidRDefault="00514B36">
      <w:pPr>
        <w:pStyle w:val="Bibliography"/>
      </w:pPr>
      <w:r>
        <w:t xml:space="preserve">2. AQ-SPEC, District, S. C. A. Q. M. &amp; District, S. C. A. Q. M. </w:t>
      </w:r>
      <w:r>
        <w:rPr>
          <w:i/>
        </w:rPr>
        <w:t>Air Quality Sensor Performance Evaluation Reports.</w:t>
      </w:r>
      <w:r>
        <w:t xml:space="preserve"> (2015).</w:t>
      </w:r>
    </w:p>
    <w:p w14:paraId="6006A8AF" w14:textId="77777777" w:rsidR="008B670D" w:rsidRDefault="00514B36">
      <w:pPr>
        <w:pStyle w:val="Bibliography"/>
      </w:pPr>
      <w:r>
        <w:t xml:space="preserve">3. Austin, E., Novosselov, I., Seto, E. &amp; Yost, M. G. Laboratory Evaluation of the Shinyei PPD42NS Low-Cost Particulate Matter Sensor. </w:t>
      </w:r>
      <w:r>
        <w:rPr>
          <w:i/>
        </w:rPr>
        <w:t>PLOS ONE</w:t>
      </w:r>
      <w:r>
        <w:t xml:space="preserve"> </w:t>
      </w:r>
      <w:r>
        <w:rPr>
          <w:b/>
        </w:rPr>
        <w:t>10</w:t>
      </w:r>
      <w:r>
        <w:t>, e0137789 (2015).</w:t>
      </w:r>
    </w:p>
    <w:p w14:paraId="7A822347" w14:textId="77777777" w:rsidR="008B670D" w:rsidRDefault="00514B36">
      <w:pPr>
        <w:pStyle w:val="Bibliography"/>
      </w:pPr>
      <w:r>
        <w:t xml:space="preserve">4.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14:paraId="6D905599" w14:textId="77777777" w:rsidR="008B670D" w:rsidRDefault="00514B36">
      <w:pPr>
        <w:pStyle w:val="Bibliography"/>
      </w:pPr>
      <w:r>
        <w:t xml:space="preserve">5. Barrett, J. P. The Coefficient of Determination—Some Limitations. </w:t>
      </w:r>
      <w:r>
        <w:rPr>
          <w:i/>
        </w:rPr>
        <w:t>The American Statistician</w:t>
      </w:r>
      <w:r>
        <w:t xml:space="preserve"> </w:t>
      </w:r>
      <w:r>
        <w:rPr>
          <w:b/>
        </w:rPr>
        <w:t>28</w:t>
      </w:r>
      <w:r>
        <w:t>, 19–20 (1974).</w:t>
      </w:r>
    </w:p>
    <w:p w14:paraId="5530C3B2" w14:textId="77777777" w:rsidR="008B670D" w:rsidRDefault="00514B36">
      <w:pPr>
        <w:pStyle w:val="Bibliography"/>
      </w:pPr>
      <w:r>
        <w:t xml:space="preserve">6. Bettair. </w:t>
      </w:r>
      <w:r>
        <w:rPr>
          <w:i/>
        </w:rPr>
        <w:t>Bettair - Solving Cities Air Pollution bettair cities</w:t>
      </w:r>
      <w:r>
        <w:t>.</w:t>
      </w:r>
    </w:p>
    <w:p w14:paraId="4AD059E8" w14:textId="77777777" w:rsidR="008B670D" w:rsidRDefault="00514B36">
      <w:pPr>
        <w:pStyle w:val="Bibliography"/>
      </w:pPr>
      <w:r>
        <w:t>7. Bigi, A., Mueller, M., Grange, S. K., Ghermandi, G. &amp; Hueglin, C. Performance of NO, NO</w:t>
      </w:r>
      <m:oMath>
        <m:sSub>
          <m:sSubPr>
            <m:ctrlPr>
              <w:rPr>
                <w:rFonts w:ascii="Cambria Math" w:hAnsi="Cambria Math"/>
              </w:rPr>
            </m:ctrlPr>
          </m:sSubPr>
          <m:e/>
          <m:sub>
            <m:r>
              <m:rPr>
                <m:sty m:val="p"/>
              </m:rPr>
              <w:rPr>
                <w:rFonts w:ascii="Cambria Math" w:hAnsi="Cambria Math"/>
              </w:rPr>
              <m:t>2</m:t>
            </m:r>
          </m:sub>
        </m:sSub>
      </m:oMath>
      <w:r>
        <w:t xml:space="preserve"> low cost sensors and three calibration approaches within a real world application. </w:t>
      </w:r>
      <w:r>
        <w:rPr>
          <w:i/>
        </w:rPr>
        <w:t>Atmospheric Measurement Techniques</w:t>
      </w:r>
      <w:r>
        <w:t xml:space="preserve"> </w:t>
      </w:r>
      <w:r>
        <w:rPr>
          <w:b/>
        </w:rPr>
        <w:t>11</w:t>
      </w:r>
      <w:r>
        <w:t>, 3717–3735 (2018).</w:t>
      </w:r>
    </w:p>
    <w:p w14:paraId="3615F5BE" w14:textId="77777777" w:rsidR="008B670D" w:rsidRDefault="00514B36">
      <w:pPr>
        <w:pStyle w:val="Bibliography"/>
      </w:pPr>
      <w:r>
        <w:t xml:space="preserve">8. Borghi, F. </w:t>
      </w:r>
      <w:r>
        <w:rPr>
          <w:i/>
        </w:rPr>
        <w:t>et al.</w:t>
      </w:r>
      <w:r>
        <w:t xml:space="preserve"> Precision and Accuracy of a Direct-Reading Miniaturized Monitor in PM2.5 Exposure Assessment. </w:t>
      </w:r>
      <w:r>
        <w:rPr>
          <w:i/>
        </w:rPr>
        <w:t>Sensors</w:t>
      </w:r>
      <w:r>
        <w:t xml:space="preserve"> </w:t>
      </w:r>
      <w:r>
        <w:rPr>
          <w:b/>
        </w:rPr>
        <w:t>18</w:t>
      </w:r>
      <w:r>
        <w:t>, 3089 (2018).</w:t>
      </w:r>
    </w:p>
    <w:p w14:paraId="03815969" w14:textId="77777777" w:rsidR="008B670D" w:rsidRDefault="00514B36">
      <w:pPr>
        <w:pStyle w:val="Bibliography"/>
      </w:pPr>
      <w:r>
        <w:t xml:space="preserve">9.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14:paraId="144FCD64" w14:textId="77777777" w:rsidR="008B670D" w:rsidRDefault="00514B36">
      <w:pPr>
        <w:pStyle w:val="Bibliography"/>
      </w:pPr>
      <w:r>
        <w:lastRenderedPageBreak/>
        <w:t xml:space="preserve">10. Budde, M. </w:t>
      </w:r>
      <w:r>
        <w:rPr>
          <w:i/>
        </w:rPr>
        <w:t>et al.</w:t>
      </w:r>
      <w:r>
        <w:t xml:space="preserve"> Suitability of the Low-Cost SDS011 Particle Sensor for Urban PM-Monitoring. (2018).</w:t>
      </w:r>
    </w:p>
    <w:p w14:paraId="54872A4D" w14:textId="77777777" w:rsidR="008B670D" w:rsidRDefault="00514B36">
      <w:pPr>
        <w:pStyle w:val="Bibliography"/>
      </w:pPr>
      <w:r>
        <w:t xml:space="preserve">11.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14:paraId="606EB5EB" w14:textId="77777777" w:rsidR="008B670D" w:rsidRDefault="00514B36">
      <w:pPr>
        <w:pStyle w:val="Bibliography"/>
      </w:pPr>
      <w:r>
        <w:t xml:space="preserve">12. Cavaliere,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14:paraId="1245F26F" w14:textId="77777777" w:rsidR="008B670D" w:rsidRDefault="00514B36">
      <w:pPr>
        <w:pStyle w:val="Bibliography"/>
      </w:pPr>
      <w:r>
        <w:t>13. CEN. Ambient air - Standard method for the measurement of the concentration of carbon monoxide by non-dispersive infrared spectroscopy, (EN 14626:2012). European Committee for Standardization. (2012).</w:t>
      </w:r>
    </w:p>
    <w:p w14:paraId="20723BAE" w14:textId="77777777" w:rsidR="008B670D" w:rsidRDefault="00514B36">
      <w:pPr>
        <w:pStyle w:val="Bibliography"/>
      </w:pPr>
      <w:r>
        <w:t>14. CEN. Ambient air - Standard method for the measurement of the concentration of nitrogen dioxide and nitrogen monoxide by chemiluminescence (EN 14211:2012). European Committee for Standardization. (2012).</w:t>
      </w:r>
    </w:p>
    <w:p w14:paraId="59685442" w14:textId="77777777" w:rsidR="008B670D" w:rsidRDefault="00514B36">
      <w:pPr>
        <w:pStyle w:val="Bibliography"/>
      </w:pPr>
      <w:r>
        <w:t>15. CEN. Ambient air - Standard method for the measurement of the concentration of ozone by ultraviolet photometry, (EN 14625:2012). European Committee for Standardization. (2012).</w:t>
      </w:r>
    </w:p>
    <w:p w14:paraId="12753DD9" w14:textId="77777777" w:rsidR="008B670D" w:rsidRDefault="00514B36">
      <w:pPr>
        <w:pStyle w:val="Bibliography"/>
      </w:pPr>
      <w:r>
        <w:t>16. CEN. Ambient air - Standard method for the measurement of the concentration of sulphur dioxide by ultraviolet fluorescence, (EN 14212:2012). European Committee for Standardization. (2012).</w:t>
      </w:r>
    </w:p>
    <w:p w14:paraId="36D26774" w14:textId="77777777" w:rsidR="008B670D" w:rsidRDefault="00514B36">
      <w:pPr>
        <w:pStyle w:val="Bibliography"/>
      </w:pPr>
      <w:r>
        <w:t>17. CEN. Ambient air - Standard gravimetric measurement method for the determination of the PM10 or PM2,5 mass concentration of suspended particulate matter (EN 12341:2014). European Committee for Standardization. (2014).</w:t>
      </w:r>
    </w:p>
    <w:p w14:paraId="40D79AC4" w14:textId="77777777" w:rsidR="008B670D" w:rsidRDefault="00514B36">
      <w:pPr>
        <w:pStyle w:val="Bibliography"/>
      </w:pPr>
      <w:r>
        <w:t xml:space="preserve">18. Chakrabarti, B., Fine, P. M., Delfino, R. &amp; Sioutas, C. Performance evaluation of the active-flow personal DataRAM PM2.5 mass monitor (Thermo Anderson pDR-1200) designed for continuous personal exposure measurements. </w:t>
      </w:r>
      <w:r>
        <w:rPr>
          <w:i/>
        </w:rPr>
        <w:t>Atmospheric Environment</w:t>
      </w:r>
      <w:r>
        <w:t xml:space="preserve"> </w:t>
      </w:r>
      <w:r>
        <w:rPr>
          <w:b/>
        </w:rPr>
        <w:t>38</w:t>
      </w:r>
      <w:r>
        <w:t>, 3329–3340 (2004).</w:t>
      </w:r>
    </w:p>
    <w:p w14:paraId="2A5931F0" w14:textId="77777777" w:rsidR="008B670D" w:rsidRDefault="00514B36">
      <w:pPr>
        <w:pStyle w:val="Bibliography"/>
      </w:pPr>
      <w:r>
        <w:t xml:space="preserve">19. Cordero, J. M., Borge, R. &amp; Narros, A. Using statistical methods to carry out in field calibrations of low cost air quality sensors. </w:t>
      </w:r>
      <w:r>
        <w:rPr>
          <w:i/>
        </w:rPr>
        <w:t>Sensors and Actuators B: Chemical</w:t>
      </w:r>
      <w:r>
        <w:t xml:space="preserve"> </w:t>
      </w:r>
      <w:r>
        <w:rPr>
          <w:b/>
        </w:rPr>
        <w:t>267</w:t>
      </w:r>
      <w:r>
        <w:t>, 245–254 (2018).</w:t>
      </w:r>
    </w:p>
    <w:p w14:paraId="3ADD8AC5" w14:textId="77777777" w:rsidR="008B670D" w:rsidRDefault="00514B36">
      <w:pPr>
        <w:pStyle w:val="Bibliography"/>
      </w:pPr>
      <w:r>
        <w:t xml:space="preserve">20.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14:paraId="60218573" w14:textId="77777777" w:rsidR="008B670D" w:rsidRDefault="00514B36">
      <w:pPr>
        <w:pStyle w:val="Bibliography"/>
      </w:pPr>
      <w:r>
        <w:t xml:space="preserve">21.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14:paraId="01097D79" w14:textId="77777777" w:rsidR="008B670D" w:rsidRDefault="00514B36">
      <w:pPr>
        <w:pStyle w:val="Bibliography"/>
      </w:pPr>
      <w:r>
        <w:t xml:space="preserve">22.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14:paraId="641F45A0" w14:textId="77777777" w:rsidR="008B670D" w:rsidRDefault="00514B36">
      <w:pPr>
        <w:pStyle w:val="Bibliography"/>
      </w:pPr>
      <w:r>
        <w:lastRenderedPageBreak/>
        <w:t xml:space="preserve">23.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14:paraId="1EBEED96" w14:textId="77777777" w:rsidR="008B670D" w:rsidRDefault="00514B36">
      <w:pPr>
        <w:pStyle w:val="Bibliography"/>
      </w:pPr>
      <w:r>
        <w:t xml:space="preserve">24.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14:paraId="1DAD45FF" w14:textId="77777777" w:rsidR="008B670D" w:rsidRDefault="00514B36">
      <w:pPr>
        <w:pStyle w:val="Bibliography"/>
      </w:pPr>
      <w:r>
        <w:t xml:space="preserve">25. Gao, M., Cao, J. &amp; Seto, E. A distributed network of low-cost continuous reading sensors to measure spatiotemporal variations of PM2.5 in Xi’an, China. </w:t>
      </w:r>
      <w:r>
        <w:rPr>
          <w:i/>
        </w:rPr>
        <w:t>Environmental Pollution</w:t>
      </w:r>
      <w:r>
        <w:t xml:space="preserve"> </w:t>
      </w:r>
      <w:r>
        <w:rPr>
          <w:b/>
        </w:rPr>
        <w:t>199</w:t>
      </w:r>
      <w:r>
        <w:t>, 56–65 (2015).</w:t>
      </w:r>
    </w:p>
    <w:p w14:paraId="1B630B73" w14:textId="77777777" w:rsidR="008B670D" w:rsidRDefault="00514B36">
      <w:pPr>
        <w:pStyle w:val="Bibliography"/>
      </w:pPr>
      <w:r>
        <w:t xml:space="preserve">26. Gerboles, M., Spinelle, L. &amp; Signorini, M. </w:t>
      </w:r>
      <w:r>
        <w:rPr>
          <w:i/>
        </w:rPr>
        <w:t>AirSensEUR: An open data/software/hardware multi-sensor platform for air quality monitoring. Part A: Sensor shield</w:t>
      </w:r>
      <w:r>
        <w:t>. (Publications Office of the European Union, 2015). doi:</w:t>
      </w:r>
      <w:hyperlink r:id="rId28">
        <w:r>
          <w:rPr>
            <w:rStyle w:val="Hyperlink"/>
          </w:rPr>
          <w:t>10.2788/30927</w:t>
        </w:r>
      </w:hyperlink>
    </w:p>
    <w:p w14:paraId="41BAFD04" w14:textId="77777777" w:rsidR="008B670D" w:rsidRDefault="00514B36">
      <w:pPr>
        <w:pStyle w:val="Bibliography"/>
      </w:pPr>
      <w:r>
        <w:t xml:space="preserve">27. Gerboles, M. </w:t>
      </w:r>
      <w:r>
        <w:rPr>
          <w:i/>
        </w:rPr>
        <w:t>Calibration of 5 AirSensEUR boxes in the Netherlands; proof of Concept AirSensEUR</w:t>
      </w:r>
      <w:r>
        <w:t>. (European Commission - Joint Research Centre, 2018).</w:t>
      </w:r>
    </w:p>
    <w:p w14:paraId="3D894BCF" w14:textId="77777777" w:rsidR="008B670D" w:rsidRDefault="00514B36">
      <w:pPr>
        <w:pStyle w:val="Bibliography"/>
      </w:pPr>
      <w:r>
        <w:t xml:space="preserve">28. Gillooly,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14:paraId="572E175E" w14:textId="77777777" w:rsidR="008B670D" w:rsidRDefault="00514B36">
      <w:pPr>
        <w:pStyle w:val="Bibliography"/>
      </w:pPr>
      <w:r>
        <w:t xml:space="preserve">29. Han, I., Symanski,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14:paraId="1E4362D1" w14:textId="77777777" w:rsidR="008B670D" w:rsidRDefault="00514B36">
      <w:pPr>
        <w:pStyle w:val="Bibliography"/>
      </w:pPr>
      <w:r>
        <w:t xml:space="preserve">30.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14:paraId="1A32B476" w14:textId="77777777" w:rsidR="008B670D" w:rsidRDefault="00514B36">
      <w:pPr>
        <w:pStyle w:val="Bibliography"/>
      </w:pPr>
      <w:r>
        <w:t xml:space="preserve">31.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14:paraId="2641BFC0" w14:textId="77777777" w:rsidR="008B670D" w:rsidRDefault="00514B36">
      <w:pPr>
        <w:pStyle w:val="Bibliography"/>
      </w:pPr>
      <w:r>
        <w:t xml:space="preserve">32.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14:paraId="4365FB05" w14:textId="77777777" w:rsidR="008B670D" w:rsidRDefault="00514B36">
      <w:pPr>
        <w:pStyle w:val="Bibliography"/>
      </w:pPr>
      <w:r>
        <w:t xml:space="preserve">33.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14:paraId="3A5BD997" w14:textId="77777777" w:rsidR="008B670D" w:rsidRDefault="00514B36">
      <w:pPr>
        <w:pStyle w:val="Bibliography"/>
      </w:pPr>
      <w:r>
        <w:t xml:space="preserve">34.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14:paraId="70B74979" w14:textId="77777777" w:rsidR="008B670D" w:rsidRDefault="00514B36">
      <w:pPr>
        <w:pStyle w:val="Bibliography"/>
      </w:pPr>
      <w:r>
        <w:t xml:space="preserve">35. KEY-VOCs. </w:t>
      </w:r>
      <w:r>
        <w:rPr>
          <w:i/>
        </w:rPr>
        <w:t>Metrology for VOC indicators in air pollution and climate change. Revision of the testing protocol and procedure for calibration based on laboratory validation, final report. ENV56 KEY-VOCs.</w:t>
      </w:r>
      <w:r>
        <w:t xml:space="preserve"> (2017).</w:t>
      </w:r>
    </w:p>
    <w:p w14:paraId="428A9C12" w14:textId="77777777" w:rsidR="008B670D" w:rsidRDefault="00514B36">
      <w:pPr>
        <w:pStyle w:val="Bibliography"/>
      </w:pPr>
      <w:r>
        <w:lastRenderedPageBreak/>
        <w:t xml:space="preserve">36. Kumar, P. </w:t>
      </w:r>
      <w:r>
        <w:rPr>
          <w:i/>
        </w:rPr>
        <w:t>et al.</w:t>
      </w:r>
      <w:r>
        <w:t xml:space="preserve"> The rise of low-cost sensing for managing air pollution in cities. </w:t>
      </w:r>
      <w:r>
        <w:rPr>
          <w:i/>
        </w:rPr>
        <w:t>Environment International</w:t>
      </w:r>
      <w:r>
        <w:t xml:space="preserve"> </w:t>
      </w:r>
      <w:r>
        <w:rPr>
          <w:b/>
        </w:rPr>
        <w:t>75</w:t>
      </w:r>
      <w:r>
        <w:t>, 199–205 (2015).</w:t>
      </w:r>
    </w:p>
    <w:p w14:paraId="5A9234C8" w14:textId="77777777" w:rsidR="008B670D" w:rsidRDefault="00514B36">
      <w:pPr>
        <w:pStyle w:val="Bibliography"/>
      </w:pPr>
      <w:r>
        <w:t xml:space="preserve">37. Kunak. </w:t>
      </w:r>
      <w:r>
        <w:rPr>
          <w:i/>
        </w:rPr>
        <w:t>Wireless Particle counter for Outdoors Kunak AIR P10</w:t>
      </w:r>
      <w:r>
        <w:t xml:space="preserve">. </w:t>
      </w:r>
      <w:r>
        <w:rPr>
          <w:i/>
        </w:rPr>
        <w:t>Kunak</w:t>
      </w:r>
    </w:p>
    <w:p w14:paraId="35FFB91E" w14:textId="77777777" w:rsidR="008B670D" w:rsidRDefault="00514B36">
      <w:pPr>
        <w:pStyle w:val="Bibliography"/>
      </w:pPr>
      <w:r>
        <w:t>38. Laquai, B. Particle Distribution Dependent Inaccuracy of the Plantower PMS5003 low-cost PM-sensor. (2017).</w:t>
      </w:r>
    </w:p>
    <w:p w14:paraId="2E6D9349" w14:textId="77777777" w:rsidR="008B670D" w:rsidRDefault="00514B36">
      <w:pPr>
        <w:pStyle w:val="Bibliography"/>
      </w:pPr>
      <w:r>
        <w:t xml:space="preserve">39. Lewis, A. C., Schneidemesser, E. von &amp; Peltier, R. </w:t>
      </w:r>
      <w:r>
        <w:rPr>
          <w:i/>
        </w:rPr>
        <w:t>Low-cost sensors for the measurement of atmospheric composition: Overview of topic and future applications (World Meteorological Organization) WMO-No. 1215.</w:t>
      </w:r>
      <w:r>
        <w:t xml:space="preserve"> (2018).</w:t>
      </w:r>
    </w:p>
    <w:p w14:paraId="3CB813C3" w14:textId="77777777" w:rsidR="008B670D" w:rsidRDefault="00514B36">
      <w:pPr>
        <w:pStyle w:val="Bibliography"/>
      </w:pPr>
      <w:r>
        <w:t xml:space="preserve">40. Lewis, A. &amp; Edwards, P. Validate personal air-pollution sensors. </w:t>
      </w:r>
      <w:r>
        <w:rPr>
          <w:i/>
        </w:rPr>
        <w:t>Nature News</w:t>
      </w:r>
      <w:r>
        <w:t xml:space="preserve"> </w:t>
      </w:r>
      <w:r>
        <w:rPr>
          <w:b/>
        </w:rPr>
        <w:t>535</w:t>
      </w:r>
      <w:r>
        <w:t>, 29 (2016).</w:t>
      </w:r>
    </w:p>
    <w:p w14:paraId="7CDAFB2D" w14:textId="77777777" w:rsidR="008B670D" w:rsidRDefault="00514B36">
      <w:pPr>
        <w:pStyle w:val="Bibliography"/>
      </w:pPr>
      <w:r>
        <w:t xml:space="preserve">41. Lin, C. </w:t>
      </w:r>
      <w:r>
        <w:rPr>
          <w:i/>
        </w:rPr>
        <w:t>et al.</w:t>
      </w:r>
      <w:r>
        <w:t xml:space="preserve"> Evaluation and calibration of Aeroqual series 500 portable gas sensors for accurate measurement of ambient ozone and nitrogen dioxide. </w:t>
      </w:r>
      <w:r>
        <w:rPr>
          <w:i/>
        </w:rPr>
        <w:t>Atmospheric Environment</w:t>
      </w:r>
      <w:r>
        <w:t xml:space="preserve"> </w:t>
      </w:r>
      <w:r>
        <w:rPr>
          <w:b/>
        </w:rPr>
        <w:t>100</w:t>
      </w:r>
      <w:r>
        <w:t>, 111–116 (2015).</w:t>
      </w:r>
    </w:p>
    <w:p w14:paraId="77E2D74B" w14:textId="77777777" w:rsidR="008B670D" w:rsidRDefault="00514B36">
      <w:pPr>
        <w:pStyle w:val="Bibliography"/>
      </w:pPr>
      <w:r>
        <w:t xml:space="preserve">42. Manikonda, A., Zíková, N., Hopke, P. K. &amp; Ferro, A. R. Laboratory assessment of low-cost PM monitors. </w:t>
      </w:r>
      <w:r>
        <w:rPr>
          <w:i/>
        </w:rPr>
        <w:t>Journal of Aerosol Science</w:t>
      </w:r>
      <w:r>
        <w:t xml:space="preserve"> </w:t>
      </w:r>
      <w:r>
        <w:rPr>
          <w:b/>
        </w:rPr>
        <w:t>102</w:t>
      </w:r>
      <w:r>
        <w:t>, 29–40 (2016).</w:t>
      </w:r>
    </w:p>
    <w:p w14:paraId="546A5274" w14:textId="77777777" w:rsidR="008B670D" w:rsidRDefault="00514B36">
      <w:pPr>
        <w:pStyle w:val="Bibliography"/>
      </w:pPr>
      <w:r>
        <w:t xml:space="preserve">43. Marjovi, A., Arfire, A. &amp; Martinoli, A. Extending Urban Air Quality Maps Beyond the Coverage of a Mobile Sensor Network: Data Sources, Methods, and Performance Evaluation. in </w:t>
      </w:r>
      <w:r>
        <w:rPr>
          <w:i/>
        </w:rPr>
        <w:t>Proceedings of the 2017 International Conference on Embedded Wireless Systems and Networks</w:t>
      </w:r>
      <w:r>
        <w:t xml:space="preserve"> 12–23 (Junction Publishing, 2017).</w:t>
      </w:r>
    </w:p>
    <w:p w14:paraId="0DEA0FE0" w14:textId="77777777" w:rsidR="008B670D" w:rsidRDefault="00514B36">
      <w:pPr>
        <w:pStyle w:val="Bibliography"/>
      </w:pPr>
      <w:r>
        <w:t xml:space="preserve">44.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14:paraId="676FAEC8" w14:textId="77777777" w:rsidR="008B670D" w:rsidRDefault="00514B36">
      <w:pPr>
        <w:pStyle w:val="Bibliography"/>
      </w:pPr>
      <w:r>
        <w:t xml:space="preserve">45. Mijling, B., Jiang, Q., Jonge, D. de &amp; Bocconi, S. Practical field calibration of electrochemical NO2 sensors for urban air quality applications. </w:t>
      </w:r>
      <w:r>
        <w:rPr>
          <w:i/>
        </w:rPr>
        <w:t>Atmos. Meas. Tech. Discuss.</w:t>
      </w:r>
      <w:r>
        <w:t xml:space="preserve"> </w:t>
      </w:r>
      <w:r>
        <w:rPr>
          <w:b/>
        </w:rPr>
        <w:t>2017</w:t>
      </w:r>
      <w:r>
        <w:t>, 1–25 (2017).</w:t>
      </w:r>
    </w:p>
    <w:p w14:paraId="42912784" w14:textId="77777777" w:rsidR="008B670D" w:rsidRDefault="00514B36">
      <w:pPr>
        <w:pStyle w:val="Bibliography"/>
      </w:pPr>
      <w:r>
        <w:t xml:space="preserve">46. Mueller, M., Meyer, J. &amp; Hueglin, C. Design of an ozone and nitrogen dioxide sensor unit and its long-term operation within a sensor network in the city of Zurich. </w:t>
      </w:r>
      <w:r>
        <w:rPr>
          <w:i/>
        </w:rPr>
        <w:t>Atmos. Meas. Tech.</w:t>
      </w:r>
      <w:r>
        <w:t xml:space="preserve"> 17 (2017).</w:t>
      </w:r>
    </w:p>
    <w:p w14:paraId="55A5CC44" w14:textId="77777777" w:rsidR="008B670D" w:rsidRDefault="00514B36">
      <w:pPr>
        <w:pStyle w:val="Bibliography"/>
      </w:pPr>
      <w:r>
        <w:t xml:space="preserve">47. Mukherjee, A., Stanton, L. G., Graham, A. R. &amp; Roberts, P. T. Assessing the Utility of Low-Cost Particulate Matter Sensors over a 12-Week Period in the Cuyama Valley of California. </w:t>
      </w:r>
      <w:r>
        <w:rPr>
          <w:i/>
        </w:rPr>
        <w:t>Sensors</w:t>
      </w:r>
      <w:r>
        <w:t xml:space="preserve"> </w:t>
      </w:r>
      <w:r>
        <w:rPr>
          <w:b/>
        </w:rPr>
        <w:t>17</w:t>
      </w:r>
      <w:r>
        <w:t>, 1805 (2017).</w:t>
      </w:r>
    </w:p>
    <w:p w14:paraId="549A3A53" w14:textId="77777777" w:rsidR="008B670D" w:rsidRDefault="00514B36">
      <w:pPr>
        <w:pStyle w:val="Bibliography"/>
      </w:pPr>
      <w:r>
        <w:t xml:space="preserve">48.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14:paraId="3BBC5207" w14:textId="77777777" w:rsidR="008B670D" w:rsidRDefault="00514B36">
      <w:pPr>
        <w:pStyle w:val="Bibliography"/>
      </w:pPr>
      <w:r>
        <w:t xml:space="preserve">49.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14:paraId="42A3A225" w14:textId="77777777" w:rsidR="008B670D" w:rsidRDefault="00514B36">
      <w:pPr>
        <w:pStyle w:val="Bibliography"/>
      </w:pPr>
      <w:r>
        <w:lastRenderedPageBreak/>
        <w:t xml:space="preserve">50. Piedrahita,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14:paraId="1A9049D9" w14:textId="77777777" w:rsidR="008B670D" w:rsidRDefault="00514B36">
      <w:pPr>
        <w:pStyle w:val="Bibliography"/>
      </w:pPr>
      <w:r>
        <w:t xml:space="preserve">51. Pillarisetti,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14:paraId="2C6DCC98" w14:textId="77777777" w:rsidR="008B670D" w:rsidRDefault="00514B36">
      <w:pPr>
        <w:pStyle w:val="Bibliography"/>
      </w:pPr>
      <w:r>
        <w:t xml:space="preserve">52.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p w14:paraId="0B4EB6FE" w14:textId="77777777" w:rsidR="008B670D" w:rsidRDefault="00514B36">
      <w:pPr>
        <w:pStyle w:val="Bibliography"/>
      </w:pPr>
      <w:r>
        <w:t xml:space="preserve">53. Sousan, S., Koehler, K., Hallett, L. &amp; Peters, T. M. Evaluation of the Alphasense optical particle counter (OPC-N2) and the Grimm portable aerosol spectrometer (PAS-1.108). </w:t>
      </w:r>
      <w:r>
        <w:rPr>
          <w:i/>
        </w:rPr>
        <w:t>Aerosol Science and Technology</w:t>
      </w:r>
      <w:r>
        <w:t xml:space="preserve"> </w:t>
      </w:r>
      <w:r>
        <w:rPr>
          <w:b/>
        </w:rPr>
        <w:t>50</w:t>
      </w:r>
      <w:r>
        <w:t>, 1352–1365 (2016).</w:t>
      </w:r>
    </w:p>
    <w:p w14:paraId="65CEE498" w14:textId="77777777" w:rsidR="008B670D" w:rsidRDefault="00514B36">
      <w:pPr>
        <w:pStyle w:val="Bibliography"/>
      </w:pPr>
      <w:r>
        <w:t xml:space="preserve">54. Sousan,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14:paraId="4D248F82" w14:textId="77777777" w:rsidR="008B670D" w:rsidRDefault="00514B36">
      <w:pPr>
        <w:pStyle w:val="Bibliography"/>
      </w:pPr>
      <w:r>
        <w:t xml:space="preserve">55. Spinelle, L., Gerboles, M., Aleixandre, M. &amp; Bonavitacola, F. Evaluation of metal oxides sensors for the monitoring of o3 in ambient air at ppb level. </w:t>
      </w:r>
      <w:r>
        <w:rPr>
          <w:i/>
        </w:rPr>
        <w:t>Chemical Engineering Transactions</w:t>
      </w:r>
      <w:r>
        <w:t xml:space="preserve"> 319–324 (2016). doi:</w:t>
      </w:r>
      <w:hyperlink r:id="rId29">
        <w:r>
          <w:rPr>
            <w:rStyle w:val="Hyperlink"/>
          </w:rPr>
          <w:t>10.3303/CET1654054</w:t>
        </w:r>
      </w:hyperlink>
    </w:p>
    <w:p w14:paraId="0EA24479" w14:textId="77777777" w:rsidR="008B670D" w:rsidRDefault="00514B36">
      <w:pPr>
        <w:pStyle w:val="Bibliography"/>
      </w:pPr>
      <w:r>
        <w:t xml:space="preserve">56. Spinelle, L., Gerboles, M., Kotsev, A. &amp; Signorini, M. </w:t>
      </w:r>
      <w:r>
        <w:rPr>
          <w:i/>
        </w:rPr>
        <w:t>Evaluation of low-cost sensors for air pollution monitoring: Effect of gaseous interfering compounds and meteorological conditions</w:t>
      </w:r>
      <w:r>
        <w:t>. (Publications Office of the European Union, 2017). doi:</w:t>
      </w:r>
      <w:hyperlink r:id="rId30">
        <w:r>
          <w:rPr>
            <w:rStyle w:val="Hyperlink"/>
          </w:rPr>
          <w:t>10.2760/548327</w:t>
        </w:r>
      </w:hyperlink>
    </w:p>
    <w:p w14:paraId="02298C0F" w14:textId="77777777" w:rsidR="008B670D" w:rsidRDefault="00514B36">
      <w:pPr>
        <w:pStyle w:val="Bibliography"/>
      </w:pPr>
      <w:r>
        <w:t xml:space="preserve">57. Spinelle, L., Gerboles, M., Villani, M. G., Aleixandre, M. &amp; Bonavitacola, F. Field calibration of a cluster of low-cost available sensors for air quality monitoring. Part A: Ozone and nitrogen dioxide. </w:t>
      </w:r>
      <w:r>
        <w:rPr>
          <w:i/>
        </w:rPr>
        <w:t>Sensors and Actuators B: Chemical</w:t>
      </w:r>
      <w:r>
        <w:t xml:space="preserve"> </w:t>
      </w:r>
      <w:r>
        <w:rPr>
          <w:b/>
        </w:rPr>
        <w:t>215</w:t>
      </w:r>
      <w:r>
        <w:t>, 249–257 (2015).</w:t>
      </w:r>
    </w:p>
    <w:p w14:paraId="0EEED479" w14:textId="77777777" w:rsidR="008B670D" w:rsidRDefault="00514B36">
      <w:pPr>
        <w:pStyle w:val="Bibliography"/>
      </w:pPr>
      <w:r>
        <w:t xml:space="preserve">58. Spinelle, L., Gerboles, M., Villani, M. G., Aleixandre, M. &amp; Bonavitacola. Field calibration of a cluster of low-cost available sensors for air quality monitoring. Part. B: NO, CO and CO2. </w:t>
      </w:r>
      <w:r>
        <w:rPr>
          <w:i/>
        </w:rPr>
        <w:t>Sensors and Actuators B: Chemical</w:t>
      </w:r>
      <w:r>
        <w:t xml:space="preserve"> </w:t>
      </w:r>
      <w:r>
        <w:rPr>
          <w:b/>
        </w:rPr>
        <w:t>in preparation</w:t>
      </w:r>
      <w:r>
        <w:t>,</w:t>
      </w:r>
    </w:p>
    <w:p w14:paraId="7B59E233" w14:textId="77777777" w:rsidR="008B670D" w:rsidRDefault="00514B36">
      <w:pPr>
        <w:pStyle w:val="Bibliography"/>
      </w:pPr>
      <w:r>
        <w:t xml:space="preserve">59.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14:paraId="4247B0DE" w14:textId="77777777" w:rsidR="008B670D" w:rsidRDefault="00514B36">
      <w:pPr>
        <w:pStyle w:val="Bibliography"/>
      </w:pPr>
      <w:r>
        <w:t xml:space="preserve">60. Spinelle, L., Gerboles, M. &amp; Aleixandre, M. </w:t>
      </w:r>
      <w:r>
        <w:rPr>
          <w:i/>
        </w:rPr>
        <w:t>Report of laboratory and in-situ validation of micro-sensor for monitoring ambient air pollution - O12: CairClipO3/NO2 of CAIRPOL (F)</w:t>
      </w:r>
      <w:r>
        <w:t>. (Publications Office of the European Union, 2013).</w:t>
      </w:r>
    </w:p>
    <w:p w14:paraId="535915AE" w14:textId="77777777" w:rsidR="008B670D" w:rsidRDefault="00514B36">
      <w:pPr>
        <w:pStyle w:val="Bibliography"/>
      </w:pPr>
      <w:r>
        <w:t xml:space="preserve">61. Spinelle, L., Gerboles, M. &amp; Aleixandre, M. </w:t>
      </w:r>
      <w:r>
        <w:rPr>
          <w:i/>
        </w:rPr>
        <w:t>Report of laboratory and in-situ validation of micro-sensor for monitoring ambient air pollution - NO9: CairClipNO2 of CAIRPOL (F)</w:t>
      </w:r>
      <w:r>
        <w:t>. (Publications Office of the European Union, 2013).</w:t>
      </w:r>
    </w:p>
    <w:p w14:paraId="1BA196AB" w14:textId="77777777" w:rsidR="008B670D" w:rsidRDefault="00514B36">
      <w:pPr>
        <w:pStyle w:val="Bibliography"/>
      </w:pPr>
      <w:r>
        <w:t xml:space="preserve">62.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14:paraId="211DEB86" w14:textId="77777777" w:rsidR="008B670D" w:rsidRDefault="00514B36">
      <w:pPr>
        <w:pStyle w:val="Bibliography"/>
      </w:pPr>
      <w:r>
        <w:lastRenderedPageBreak/>
        <w:t xml:space="preserve">63.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14:paraId="13E13F83" w14:textId="77777777" w:rsidR="008B670D" w:rsidRDefault="00514B36">
      <w:pPr>
        <w:pStyle w:val="Bibliography"/>
      </w:pPr>
      <w:r>
        <w:t xml:space="preserve">64. Sun, L., Westerdahl, D. &amp; Ning, Z. Development and Evaluation of A Novel and Cost-Effective Approach for Low-Cost NO2 Sensor Drift Correction. </w:t>
      </w:r>
      <w:r>
        <w:rPr>
          <w:i/>
        </w:rPr>
        <w:t>Sensors</w:t>
      </w:r>
      <w:r>
        <w:t xml:space="preserve"> </w:t>
      </w:r>
      <w:r>
        <w:rPr>
          <w:b/>
        </w:rPr>
        <w:t>17</w:t>
      </w:r>
      <w:r>
        <w:t>, 1916 (2017).</w:t>
      </w:r>
    </w:p>
    <w:p w14:paraId="434E312C" w14:textId="77777777" w:rsidR="008B670D" w:rsidRDefault="00514B36">
      <w:pPr>
        <w:pStyle w:val="Bibliography"/>
      </w:pPr>
      <w:r>
        <w:t xml:space="preserve">65. Index, T. W. A. Q. </w:t>
      </w:r>
      <w:r>
        <w:rPr>
          <w:i/>
        </w:rPr>
        <w:t>Sensing the Air Quality: Research on Air Quality Sensors. http://aqicn.org/sensor/.</w:t>
      </w:r>
      <w:r>
        <w:t xml:space="preserve"> (2019).</w:t>
      </w:r>
    </w:p>
    <w:p w14:paraId="29C141BF" w14:textId="77777777" w:rsidR="008B670D" w:rsidRDefault="00514B36">
      <w:pPr>
        <w:pStyle w:val="Bibliography"/>
      </w:pPr>
      <w:r>
        <w:t xml:space="preserve">66. Agency, U. S. E. P. Evaluation of Elm and Speck Sensors. </w:t>
      </w:r>
      <w:r>
        <w:rPr>
          <w:b/>
        </w:rPr>
        <w:t>EPA/600/R-15/314 November 2015 www.epa.gov/ord</w:t>
      </w:r>
      <w:r>
        <w:t>, (2015).</w:t>
      </w:r>
    </w:p>
    <w:p w14:paraId="76041147" w14:textId="77777777" w:rsidR="008B670D" w:rsidRDefault="00514B36">
      <w:pPr>
        <w:pStyle w:val="Bibliography"/>
      </w:pPr>
      <w:r>
        <w:t xml:space="preserve">67. Vaughn, D. L., Dye, T. S., Roberts, L., Ray, A. E. &amp; DeWinter, J. L. </w:t>
      </w:r>
      <w:r>
        <w:rPr>
          <w:i/>
        </w:rPr>
        <w:t>Characterization of Low-Cost NO2 Sensors</w:t>
      </w:r>
      <w:r>
        <w:t>. 10 (U.S. Environmental Protection Agency Research Triangle Park, North Carolina, 2010).</w:t>
      </w:r>
    </w:p>
    <w:p w14:paraId="1517C948" w14:textId="77777777" w:rsidR="008B670D" w:rsidRDefault="00514B36">
      <w:pPr>
        <w:pStyle w:val="Bibliography"/>
      </w:pPr>
      <w:r>
        <w:t xml:space="preserve">68. Viana,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14:paraId="4C9185A1" w14:textId="77777777" w:rsidR="008B670D" w:rsidRDefault="00514B36">
      <w:pPr>
        <w:pStyle w:val="Bibliography"/>
      </w:pPr>
      <w:r>
        <w:t xml:space="preserve">69.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14:paraId="05C04D5B" w14:textId="77777777" w:rsidR="008B670D" w:rsidRDefault="00514B36">
      <w:pPr>
        <w:pStyle w:val="Bibliography"/>
      </w:pPr>
      <w:r>
        <w:t xml:space="preserve">70.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14:paraId="3D6443B2" w14:textId="77777777" w:rsidR="008B670D" w:rsidRDefault="00514B36">
      <w:pPr>
        <w:pStyle w:val="Bibliography"/>
      </w:pPr>
      <w:r>
        <w:t xml:space="preserve">71. Williams, R., Kaufman, A., Hanley, T., Rice, J. &amp; Garvey, S. </w:t>
      </w:r>
      <w:r>
        <w:rPr>
          <w:i/>
        </w:rPr>
        <w:t>Evaluation of Field-deployed Low Cost PM Sensors</w:t>
      </w:r>
      <w:r>
        <w:t>. (2014).</w:t>
      </w:r>
    </w:p>
    <w:p w14:paraId="4A85E0E0" w14:textId="77777777" w:rsidR="008B670D" w:rsidRDefault="00514B36">
      <w:pPr>
        <w:pStyle w:val="Bibliography"/>
      </w:pPr>
      <w:r>
        <w:t xml:space="preserve">72. Williams, R. </w:t>
      </w:r>
      <w:r>
        <w:rPr>
          <w:i/>
        </w:rPr>
        <w:t>et al.</w:t>
      </w:r>
      <w:r>
        <w:t xml:space="preserve"> </w:t>
      </w:r>
      <w:r>
        <w:rPr>
          <w:i/>
        </w:rPr>
        <w:t>Sensor Evaluation Report</w:t>
      </w:r>
      <w:r>
        <w:t>. (2014).</w:t>
      </w:r>
    </w:p>
    <w:p w14:paraId="0D10C9B8" w14:textId="77777777" w:rsidR="008B670D" w:rsidRDefault="00514B36">
      <w:pPr>
        <w:pStyle w:val="Bibliography"/>
      </w:pPr>
      <w:r>
        <w:t xml:space="preserve">73.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31">
        <w:r>
          <w:rPr>
            <w:rStyle w:val="Hyperlink"/>
          </w:rPr>
          <w:t>10.5194/amt-2018-111</w:t>
        </w:r>
      </w:hyperlink>
    </w:p>
    <w:p w14:paraId="5817513D" w14:textId="77777777" w:rsidR="008B670D" w:rsidRDefault="00514B36">
      <w:pPr>
        <w:pStyle w:val="Bibliography"/>
      </w:pPr>
      <w:r>
        <w:t xml:space="preserve">74. Zikova,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14:paraId="1194703F" w14:textId="77777777" w:rsidR="008B670D" w:rsidRDefault="00514B36">
      <w:pPr>
        <w:pStyle w:val="Bibliography"/>
      </w:pPr>
      <w:r>
        <w:t xml:space="preserve">75.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sectPr w:rsidR="008B67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Michel Gerboles" w:date="2019-01-29T10:12:00Z" w:initials="MG">
    <w:p w14:paraId="17EE3D66" w14:textId="77777777" w:rsidR="009D11D2" w:rsidRDefault="009D11D2">
      <w:pPr>
        <w:pStyle w:val="CommentText"/>
      </w:pPr>
      <w:r>
        <w:rPr>
          <w:rStyle w:val="CommentReference"/>
        </w:rPr>
        <w:annotationRef/>
      </w:r>
      <w:r>
        <w:t>30 + 70 = 109 &lt;&gt; 107</w:t>
      </w:r>
    </w:p>
  </w:comment>
  <w:comment w:id="25" w:author="Michel Gerboles" w:date="2019-01-29T10:13:00Z" w:initials="MG">
    <w:p w14:paraId="29B6332B" w14:textId="77777777" w:rsidR="009D11D2" w:rsidRDefault="009D11D2">
      <w:pPr>
        <w:pStyle w:val="CommentText"/>
      </w:pPr>
      <w:r>
        <w:rPr>
          <w:rStyle w:val="CommentReference"/>
        </w:rPr>
        <w:annotationRef/>
      </w:r>
      <w:r>
        <w:t>We should list them ? right?</w:t>
      </w:r>
    </w:p>
  </w:comment>
  <w:comment w:id="26" w:author="Michel Gerboles" w:date="2019-01-29T10:13:00Z" w:initials="MG">
    <w:p w14:paraId="4DD5CC8A" w14:textId="77777777" w:rsidR="009D11D2" w:rsidRDefault="009D11D2">
      <w:pPr>
        <w:pStyle w:val="CommentText"/>
      </w:pPr>
      <w:r>
        <w:rPr>
          <w:rStyle w:val="CommentReference"/>
        </w:rPr>
        <w:annotationRef/>
      </w:r>
      <w:r>
        <w:t>Maybe alive is more appropriated?</w:t>
      </w:r>
    </w:p>
    <w:p w14:paraId="1E14B4C2" w14:textId="77777777" w:rsidR="009D11D2" w:rsidRDefault="009D11D2">
      <w:pPr>
        <w:pStyle w:val="CommentText"/>
      </w:pPr>
      <w:r>
        <w:t>It should be in bold like open-source</w:t>
      </w:r>
    </w:p>
  </w:comment>
  <w:comment w:id="27" w:author="Michel Gerboles" w:date="2019-01-29T10:13:00Z" w:initials="MG">
    <w:p w14:paraId="1B673C2A" w14:textId="77777777" w:rsidR="009D11D2" w:rsidRDefault="009D11D2">
      <w:pPr>
        <w:pStyle w:val="CommentText"/>
      </w:pPr>
      <w:r>
        <w:rPr>
          <w:rStyle w:val="CommentReference"/>
        </w:rPr>
        <w:annotationRef/>
      </w:r>
      <w:r>
        <w:t>I found that discontinued is better explicative.</w:t>
      </w:r>
    </w:p>
    <w:p w14:paraId="627BC7E2" w14:textId="77777777" w:rsidR="009D11D2" w:rsidRDefault="009D11D2">
      <w:pPr>
        <w:pStyle w:val="CommentText"/>
      </w:pPr>
      <w:r>
        <w:t>It should be in bold font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EE3D66" w15:done="0"/>
  <w15:commentEx w15:paraId="29B6332B" w15:done="0"/>
  <w15:commentEx w15:paraId="1E14B4C2" w15:done="0"/>
  <w15:commentEx w15:paraId="627BC7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A0EBC" w14:textId="77777777" w:rsidR="00C52D2F" w:rsidRDefault="00514B36">
      <w:pPr>
        <w:spacing w:after="0"/>
      </w:pPr>
      <w:r>
        <w:separator/>
      </w:r>
    </w:p>
  </w:endnote>
  <w:endnote w:type="continuationSeparator" w:id="0">
    <w:p w14:paraId="7285C857" w14:textId="77777777" w:rsidR="00C52D2F" w:rsidRDefault="00514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3CEA4" w14:textId="77777777" w:rsidR="008B670D" w:rsidRDefault="00514B36">
      <w:r>
        <w:separator/>
      </w:r>
    </w:p>
  </w:footnote>
  <w:footnote w:type="continuationSeparator" w:id="0">
    <w:p w14:paraId="2F967E29" w14:textId="77777777" w:rsidR="008B670D" w:rsidRDefault="00514B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EA9884A"/>
    <w:multiLevelType w:val="multilevel"/>
    <w:tmpl w:val="7A0EED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E57A6AB"/>
    <w:multiLevelType w:val="multilevel"/>
    <w:tmpl w:val="349219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2F7F643"/>
    <w:multiLevelType w:val="multilevel"/>
    <w:tmpl w:val="8D7AED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9"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10"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11"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2"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3"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4"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5"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B297B1D"/>
    <w:multiLevelType w:val="multilevel"/>
    <w:tmpl w:val="F34A0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4"/>
  </w:num>
  <w:num w:numId="8">
    <w:abstractNumId w:val="13"/>
  </w:num>
  <w:num w:numId="9">
    <w:abstractNumId w:val="12"/>
  </w:num>
  <w:num w:numId="10">
    <w:abstractNumId w:val="16"/>
  </w:num>
  <w:num w:numId="11">
    <w:abstractNumId w:val="11"/>
  </w:num>
  <w:num w:numId="12">
    <w:abstractNumId w:val="10"/>
  </w:num>
  <w:num w:numId="13">
    <w:abstractNumId w:val="9"/>
  </w:num>
  <w:num w:numId="14">
    <w:abstractNumId w:val="8"/>
  </w:num>
  <w:num w:numId="15">
    <w:abstractNumId w:val="5"/>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9"/>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 Gerboles">
    <w15:presenceInfo w15:providerId="AD" w15:userId="S-1-5-21-147511530-2881561464-109331237-1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14B36"/>
    <w:rsid w:val="00590D07"/>
    <w:rsid w:val="005D4AB2"/>
    <w:rsid w:val="005F4D27"/>
    <w:rsid w:val="00784D58"/>
    <w:rsid w:val="008B670D"/>
    <w:rsid w:val="008D6863"/>
    <w:rsid w:val="009279DE"/>
    <w:rsid w:val="009D11D2"/>
    <w:rsid w:val="00B86B75"/>
    <w:rsid w:val="00BC48D5"/>
    <w:rsid w:val="00BD1D87"/>
    <w:rsid w:val="00BD7037"/>
    <w:rsid w:val="00C36279"/>
    <w:rsid w:val="00C52D2F"/>
    <w:rsid w:val="00D32329"/>
    <w:rsid w:val="00D7792C"/>
    <w:rsid w:val="00E315A3"/>
    <w:rsid w:val="00F239D1"/>
    <w:rsid w:val="00FF60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F1FF"/>
  <w15:docId w15:val="{742C690A-C04C-428D-9CE9-805D88A8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 w:type="character" w:styleId="CommentReference">
    <w:name w:val="annotation reference"/>
    <w:basedOn w:val="DefaultParagraphFont"/>
    <w:semiHidden/>
    <w:unhideWhenUsed/>
    <w:rsid w:val="009D11D2"/>
    <w:rPr>
      <w:sz w:val="16"/>
      <w:szCs w:val="16"/>
    </w:rPr>
  </w:style>
  <w:style w:type="paragraph" w:styleId="CommentText">
    <w:name w:val="annotation text"/>
    <w:basedOn w:val="Normal"/>
    <w:link w:val="CommentTextChar"/>
    <w:semiHidden/>
    <w:unhideWhenUsed/>
    <w:rsid w:val="009D11D2"/>
    <w:rPr>
      <w:sz w:val="20"/>
      <w:szCs w:val="20"/>
    </w:rPr>
  </w:style>
  <w:style w:type="character" w:customStyle="1" w:styleId="CommentTextChar">
    <w:name w:val="Comment Text Char"/>
    <w:basedOn w:val="DefaultParagraphFont"/>
    <w:link w:val="CommentText"/>
    <w:semiHidden/>
    <w:rsid w:val="009D11D2"/>
    <w:rPr>
      <w:sz w:val="20"/>
      <w:szCs w:val="20"/>
    </w:rPr>
  </w:style>
  <w:style w:type="paragraph" w:styleId="CommentSubject">
    <w:name w:val="annotation subject"/>
    <w:basedOn w:val="CommentText"/>
    <w:next w:val="CommentText"/>
    <w:link w:val="CommentSubjectChar"/>
    <w:semiHidden/>
    <w:unhideWhenUsed/>
    <w:rsid w:val="009D11D2"/>
    <w:rPr>
      <w:b/>
      <w:bCs/>
    </w:rPr>
  </w:style>
  <w:style w:type="character" w:customStyle="1" w:styleId="CommentSubjectChar">
    <w:name w:val="Comment Subject Char"/>
    <w:basedOn w:val="CommentTextChar"/>
    <w:link w:val="CommentSubject"/>
    <w:semiHidden/>
    <w:rsid w:val="009D11D2"/>
    <w:rPr>
      <w:b/>
      <w:bCs/>
      <w:sz w:val="20"/>
      <w:szCs w:val="20"/>
    </w:rPr>
  </w:style>
  <w:style w:type="paragraph" w:styleId="BalloonText">
    <w:name w:val="Balloon Text"/>
    <w:basedOn w:val="Normal"/>
    <w:link w:val="BalloonTextChar"/>
    <w:semiHidden/>
    <w:unhideWhenUsed/>
    <w:rsid w:val="009D11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www.zotero.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3303/CET1654054"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2788/30927" TargetMode="Externa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hyperlink" Target="https://doi.org/10.5194/amt-2018-11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doi.org/10.2760/548327" TargetMode="External"/><Relationship Id="rId8" Type="http://schemas.openxmlformats.org/officeDocument/2006/relationships/hyperlink" Target="http://db-airmontech.jrc.ec.europa.eu/searc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41</Pages>
  <Words>11165</Words>
  <Characters>63647</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74663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Maurizio Barbiere, Alex Kotsev, Fritz Lagler, Annette Borowiak</dc:creator>
  <cp:lastModifiedBy>Michel Gerboles</cp:lastModifiedBy>
  <cp:revision>12</cp:revision>
  <dcterms:created xsi:type="dcterms:W3CDTF">2019-01-29T08:01:00Z</dcterms:created>
  <dcterms:modified xsi:type="dcterms:W3CDTF">2019-01-29T10:00:00Z</dcterms:modified>
</cp:coreProperties>
</file>